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C10" w:rsidRDefault="00196C10" w:rsidP="00B30F4D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720" w:right="-540" w:hanging="720"/>
        <w:jc w:val="center"/>
        <w:rPr>
          <w:b w:val="0"/>
          <w:sz w:val="96"/>
          <w:szCs w:val="96"/>
        </w:rPr>
      </w:pPr>
      <w:r>
        <w:rPr>
          <w:b w:val="0"/>
          <w:sz w:val="96"/>
          <w:szCs w:val="96"/>
        </w:rPr>
        <w:t xml:space="preserve">Plano de </w:t>
      </w:r>
      <w:r w:rsidR="00904214">
        <w:rPr>
          <w:b w:val="0"/>
          <w:sz w:val="96"/>
          <w:szCs w:val="96"/>
        </w:rPr>
        <w:t>Qualidade</w:t>
      </w:r>
      <w:r>
        <w:rPr>
          <w:b w:val="0"/>
          <w:sz w:val="96"/>
          <w:szCs w:val="96"/>
        </w:rPr>
        <w:t xml:space="preserve"> </w:t>
      </w:r>
    </w:p>
    <w:p w:rsidR="00196C10" w:rsidRDefault="00196C10">
      <w:pPr>
        <w:pStyle w:val="titulo"/>
        <w:spacing w:before="120"/>
      </w:pPr>
    </w:p>
    <w:p w:rsidR="00196C10" w:rsidRDefault="00196C10">
      <w:pPr>
        <w:pStyle w:val="titulo"/>
        <w:spacing w:before="120"/>
      </w:pPr>
    </w:p>
    <w:p w:rsidR="00196C10" w:rsidRDefault="00196C10">
      <w:pPr>
        <w:pStyle w:val="versao"/>
      </w:pPr>
    </w:p>
    <w:p w:rsidR="00196C10" w:rsidRDefault="00196C10"/>
    <w:p w:rsidR="00196C10" w:rsidRDefault="00196C10">
      <w:pPr>
        <w:jc w:val="right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i/>
          <w:iCs/>
          <w:color w:val="0000FF"/>
          <w:sz w:val="40"/>
        </w:rPr>
        <w:t xml:space="preserve"> </w:t>
      </w:r>
    </w:p>
    <w:p w:rsidR="00196C10" w:rsidRDefault="00196C10">
      <w:pPr>
        <w:jc w:val="right"/>
        <w:rPr>
          <w:rFonts w:ascii="Arial" w:hAnsi="Arial" w:cs="Arial"/>
          <w:sz w:val="40"/>
        </w:rPr>
      </w:pPr>
    </w:p>
    <w:p w:rsidR="00196C10" w:rsidRDefault="00196C10">
      <w:pPr>
        <w:pStyle w:val="versao"/>
        <w:sectPr w:rsidR="00196C10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  <w:r>
        <w:t>Versão: 1</w:t>
      </w:r>
    </w:p>
    <w:p w:rsidR="00196C10" w:rsidRDefault="00196C10">
      <w:pPr>
        <w:pStyle w:val="conteudo"/>
        <w:outlineLvl w:val="0"/>
      </w:pPr>
      <w:r>
        <w:lastRenderedPageBreak/>
        <w:t>Conteúdo</w:t>
      </w:r>
    </w:p>
    <w:p w:rsidR="00904214" w:rsidRDefault="00196C10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295311589" w:history="1">
        <w:r w:rsidR="00904214" w:rsidRPr="0006776F">
          <w:rPr>
            <w:rStyle w:val="Hyperlink"/>
          </w:rPr>
          <w:t>1.</w:t>
        </w:r>
        <w:r w:rsidR="00904214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904214" w:rsidRPr="0006776F">
          <w:rPr>
            <w:rStyle w:val="Hyperlink"/>
          </w:rPr>
          <w:t>Introdução</w:t>
        </w:r>
        <w:r w:rsidR="00904214">
          <w:rPr>
            <w:webHidden/>
          </w:rPr>
          <w:tab/>
        </w:r>
        <w:r w:rsidR="00904214">
          <w:rPr>
            <w:webHidden/>
          </w:rPr>
          <w:fldChar w:fldCharType="begin"/>
        </w:r>
        <w:r w:rsidR="00904214">
          <w:rPr>
            <w:webHidden/>
          </w:rPr>
          <w:instrText xml:space="preserve"> PAGEREF _Toc295311589 \h </w:instrText>
        </w:r>
        <w:r w:rsidR="00904214">
          <w:rPr>
            <w:webHidden/>
          </w:rPr>
        </w:r>
        <w:r w:rsidR="00904214">
          <w:rPr>
            <w:webHidden/>
          </w:rPr>
          <w:fldChar w:fldCharType="separate"/>
        </w:r>
        <w:r w:rsidR="00C01570">
          <w:rPr>
            <w:webHidden/>
          </w:rPr>
          <w:t>4</w:t>
        </w:r>
        <w:r w:rsidR="00904214">
          <w:rPr>
            <w:webHidden/>
          </w:rPr>
          <w:fldChar w:fldCharType="end"/>
        </w:r>
      </w:hyperlink>
    </w:p>
    <w:p w:rsidR="00904214" w:rsidRDefault="00E71E21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95311590" w:history="1">
        <w:r w:rsidR="00904214" w:rsidRPr="0006776F">
          <w:rPr>
            <w:rStyle w:val="Hyperlink"/>
            <w:noProof/>
          </w:rPr>
          <w:t>1.1</w:t>
        </w:r>
        <w:r w:rsidR="00904214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904214" w:rsidRPr="0006776F">
          <w:rPr>
            <w:rStyle w:val="Hyperlink"/>
            <w:noProof/>
          </w:rPr>
          <w:t>Pessoas envolvidas</w:t>
        </w:r>
        <w:r w:rsidR="00904214">
          <w:rPr>
            <w:noProof/>
            <w:webHidden/>
          </w:rPr>
          <w:tab/>
        </w:r>
        <w:r w:rsidR="00904214">
          <w:rPr>
            <w:noProof/>
            <w:webHidden/>
          </w:rPr>
          <w:fldChar w:fldCharType="begin"/>
        </w:r>
        <w:r w:rsidR="00904214">
          <w:rPr>
            <w:noProof/>
            <w:webHidden/>
          </w:rPr>
          <w:instrText xml:space="preserve"> PAGEREF _Toc295311590 \h </w:instrText>
        </w:r>
        <w:r w:rsidR="00904214">
          <w:rPr>
            <w:noProof/>
            <w:webHidden/>
          </w:rPr>
        </w:r>
        <w:r w:rsidR="00904214">
          <w:rPr>
            <w:noProof/>
            <w:webHidden/>
          </w:rPr>
          <w:fldChar w:fldCharType="separate"/>
        </w:r>
        <w:r w:rsidR="00C01570">
          <w:rPr>
            <w:noProof/>
            <w:webHidden/>
          </w:rPr>
          <w:t>4</w:t>
        </w:r>
        <w:r w:rsidR="00904214">
          <w:rPr>
            <w:noProof/>
            <w:webHidden/>
          </w:rPr>
          <w:fldChar w:fldCharType="end"/>
        </w:r>
      </w:hyperlink>
    </w:p>
    <w:p w:rsidR="00904214" w:rsidRDefault="00E71E21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hyperlink w:anchor="_Toc295311591" w:history="1">
        <w:r w:rsidR="00904214" w:rsidRPr="0006776F">
          <w:rPr>
            <w:rStyle w:val="Hyperlink"/>
          </w:rPr>
          <w:t>2.</w:t>
        </w:r>
        <w:r w:rsidR="00904214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904214" w:rsidRPr="0006776F">
          <w:rPr>
            <w:rStyle w:val="Hyperlink"/>
          </w:rPr>
          <w:t>Controle da Qualidade</w:t>
        </w:r>
        <w:r w:rsidR="00904214">
          <w:rPr>
            <w:webHidden/>
          </w:rPr>
          <w:tab/>
        </w:r>
        <w:r w:rsidR="00904214">
          <w:rPr>
            <w:webHidden/>
          </w:rPr>
          <w:fldChar w:fldCharType="begin"/>
        </w:r>
        <w:r w:rsidR="00904214">
          <w:rPr>
            <w:webHidden/>
          </w:rPr>
          <w:instrText xml:space="preserve"> PAGEREF _Toc295311591 \h </w:instrText>
        </w:r>
        <w:r w:rsidR="00904214">
          <w:rPr>
            <w:webHidden/>
          </w:rPr>
        </w:r>
        <w:r w:rsidR="00904214">
          <w:rPr>
            <w:webHidden/>
          </w:rPr>
          <w:fldChar w:fldCharType="separate"/>
        </w:r>
        <w:r w:rsidR="00C01570">
          <w:rPr>
            <w:webHidden/>
          </w:rPr>
          <w:t>4</w:t>
        </w:r>
        <w:r w:rsidR="00904214">
          <w:rPr>
            <w:webHidden/>
          </w:rPr>
          <w:fldChar w:fldCharType="end"/>
        </w:r>
      </w:hyperlink>
    </w:p>
    <w:p w:rsidR="00904214" w:rsidRDefault="00E71E21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95311592" w:history="1">
        <w:r w:rsidR="00904214" w:rsidRPr="0006776F">
          <w:rPr>
            <w:rStyle w:val="Hyperlink"/>
            <w:noProof/>
          </w:rPr>
          <w:t>2.1</w:t>
        </w:r>
        <w:r w:rsidR="00904214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904214" w:rsidRPr="0006776F">
          <w:rPr>
            <w:rStyle w:val="Hyperlink"/>
            <w:noProof/>
          </w:rPr>
          <w:t>Critérios de aceitação (metas)</w:t>
        </w:r>
        <w:r w:rsidR="00904214">
          <w:rPr>
            <w:noProof/>
            <w:webHidden/>
          </w:rPr>
          <w:tab/>
        </w:r>
        <w:r w:rsidR="00904214">
          <w:rPr>
            <w:noProof/>
            <w:webHidden/>
          </w:rPr>
          <w:fldChar w:fldCharType="begin"/>
        </w:r>
        <w:r w:rsidR="00904214">
          <w:rPr>
            <w:noProof/>
            <w:webHidden/>
          </w:rPr>
          <w:instrText xml:space="preserve"> PAGEREF _Toc295311592 \h </w:instrText>
        </w:r>
        <w:r w:rsidR="00904214">
          <w:rPr>
            <w:noProof/>
            <w:webHidden/>
          </w:rPr>
        </w:r>
        <w:r w:rsidR="00904214">
          <w:rPr>
            <w:noProof/>
            <w:webHidden/>
          </w:rPr>
          <w:fldChar w:fldCharType="separate"/>
        </w:r>
        <w:r w:rsidR="00C01570">
          <w:rPr>
            <w:noProof/>
            <w:webHidden/>
          </w:rPr>
          <w:t>4</w:t>
        </w:r>
        <w:r w:rsidR="00904214">
          <w:rPr>
            <w:noProof/>
            <w:webHidden/>
          </w:rPr>
          <w:fldChar w:fldCharType="end"/>
        </w:r>
      </w:hyperlink>
    </w:p>
    <w:p w:rsidR="00904214" w:rsidRDefault="00E71E21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95311593" w:history="1">
        <w:r w:rsidR="00904214" w:rsidRPr="0006776F">
          <w:rPr>
            <w:rStyle w:val="Hyperlink"/>
            <w:noProof/>
          </w:rPr>
          <w:t>2.2</w:t>
        </w:r>
        <w:r w:rsidR="00904214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904214" w:rsidRPr="0006776F">
          <w:rPr>
            <w:rStyle w:val="Hyperlink"/>
            <w:noProof/>
          </w:rPr>
          <w:t>Tipos de Testes</w:t>
        </w:r>
        <w:r w:rsidR="00904214">
          <w:rPr>
            <w:noProof/>
            <w:webHidden/>
          </w:rPr>
          <w:tab/>
        </w:r>
        <w:r w:rsidR="00904214">
          <w:rPr>
            <w:noProof/>
            <w:webHidden/>
          </w:rPr>
          <w:fldChar w:fldCharType="begin"/>
        </w:r>
        <w:r w:rsidR="00904214">
          <w:rPr>
            <w:noProof/>
            <w:webHidden/>
          </w:rPr>
          <w:instrText xml:space="preserve"> PAGEREF _Toc295311593 \h </w:instrText>
        </w:r>
        <w:r w:rsidR="00904214">
          <w:rPr>
            <w:noProof/>
            <w:webHidden/>
          </w:rPr>
        </w:r>
        <w:r w:rsidR="00904214">
          <w:rPr>
            <w:noProof/>
            <w:webHidden/>
          </w:rPr>
          <w:fldChar w:fldCharType="separate"/>
        </w:r>
        <w:r w:rsidR="00C01570">
          <w:rPr>
            <w:noProof/>
            <w:webHidden/>
          </w:rPr>
          <w:t>5</w:t>
        </w:r>
        <w:r w:rsidR="00904214">
          <w:rPr>
            <w:noProof/>
            <w:webHidden/>
          </w:rPr>
          <w:fldChar w:fldCharType="end"/>
        </w:r>
      </w:hyperlink>
    </w:p>
    <w:p w:rsidR="00904214" w:rsidRDefault="00E71E21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95311594" w:history="1">
        <w:r w:rsidR="00904214" w:rsidRPr="0006776F">
          <w:rPr>
            <w:rStyle w:val="Hyperlink"/>
            <w:noProof/>
          </w:rPr>
          <w:t>2.3</w:t>
        </w:r>
        <w:r w:rsidR="00904214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904214" w:rsidRPr="0006776F">
          <w:rPr>
            <w:rStyle w:val="Hyperlink"/>
            <w:noProof/>
          </w:rPr>
          <w:t>Itens de Testes</w:t>
        </w:r>
        <w:r w:rsidR="00904214">
          <w:rPr>
            <w:noProof/>
            <w:webHidden/>
          </w:rPr>
          <w:tab/>
        </w:r>
        <w:r w:rsidR="00904214">
          <w:rPr>
            <w:noProof/>
            <w:webHidden/>
          </w:rPr>
          <w:fldChar w:fldCharType="begin"/>
        </w:r>
        <w:r w:rsidR="00904214">
          <w:rPr>
            <w:noProof/>
            <w:webHidden/>
          </w:rPr>
          <w:instrText xml:space="preserve"> PAGEREF _Toc295311594 \h </w:instrText>
        </w:r>
        <w:r w:rsidR="00904214">
          <w:rPr>
            <w:noProof/>
            <w:webHidden/>
          </w:rPr>
        </w:r>
        <w:r w:rsidR="00904214">
          <w:rPr>
            <w:noProof/>
            <w:webHidden/>
          </w:rPr>
          <w:fldChar w:fldCharType="separate"/>
        </w:r>
        <w:r w:rsidR="00C01570">
          <w:rPr>
            <w:noProof/>
            <w:webHidden/>
          </w:rPr>
          <w:t>5</w:t>
        </w:r>
        <w:r w:rsidR="00904214">
          <w:rPr>
            <w:noProof/>
            <w:webHidden/>
          </w:rPr>
          <w:fldChar w:fldCharType="end"/>
        </w:r>
      </w:hyperlink>
    </w:p>
    <w:p w:rsidR="00904214" w:rsidRDefault="00E71E21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hyperlink w:anchor="_Toc295311595" w:history="1">
        <w:r w:rsidR="00904214" w:rsidRPr="0006776F">
          <w:rPr>
            <w:rStyle w:val="Hyperlink"/>
          </w:rPr>
          <w:t>3.</w:t>
        </w:r>
        <w:r w:rsidR="00904214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904214" w:rsidRPr="0006776F">
          <w:rPr>
            <w:rStyle w:val="Hyperlink"/>
          </w:rPr>
          <w:t>Ambiente de testes</w:t>
        </w:r>
        <w:r w:rsidR="00904214">
          <w:rPr>
            <w:webHidden/>
          </w:rPr>
          <w:tab/>
        </w:r>
        <w:r w:rsidR="00904214">
          <w:rPr>
            <w:webHidden/>
          </w:rPr>
          <w:fldChar w:fldCharType="begin"/>
        </w:r>
        <w:r w:rsidR="00904214">
          <w:rPr>
            <w:webHidden/>
          </w:rPr>
          <w:instrText xml:space="preserve"> PAGEREF _Toc295311595 \h </w:instrText>
        </w:r>
        <w:r w:rsidR="00904214">
          <w:rPr>
            <w:webHidden/>
          </w:rPr>
        </w:r>
        <w:r w:rsidR="00904214">
          <w:rPr>
            <w:webHidden/>
          </w:rPr>
          <w:fldChar w:fldCharType="separate"/>
        </w:r>
        <w:r w:rsidR="00C01570">
          <w:rPr>
            <w:webHidden/>
          </w:rPr>
          <w:t>6</w:t>
        </w:r>
        <w:r w:rsidR="00904214">
          <w:rPr>
            <w:webHidden/>
          </w:rPr>
          <w:fldChar w:fldCharType="end"/>
        </w:r>
      </w:hyperlink>
    </w:p>
    <w:p w:rsidR="00904214" w:rsidRDefault="00E71E21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hyperlink w:anchor="_Toc295311596" w:history="1">
        <w:r w:rsidR="00904214" w:rsidRPr="0006776F">
          <w:rPr>
            <w:rStyle w:val="Hyperlink"/>
          </w:rPr>
          <w:t>4.</w:t>
        </w:r>
        <w:r w:rsidR="00904214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904214" w:rsidRPr="0006776F">
          <w:rPr>
            <w:rStyle w:val="Hyperlink"/>
          </w:rPr>
          <w:t>Garantia da Qualidade</w:t>
        </w:r>
        <w:r w:rsidR="00904214">
          <w:rPr>
            <w:webHidden/>
          </w:rPr>
          <w:tab/>
        </w:r>
        <w:r w:rsidR="00904214">
          <w:rPr>
            <w:webHidden/>
          </w:rPr>
          <w:fldChar w:fldCharType="begin"/>
        </w:r>
        <w:r w:rsidR="00904214">
          <w:rPr>
            <w:webHidden/>
          </w:rPr>
          <w:instrText xml:space="preserve"> PAGEREF _Toc295311596 \h </w:instrText>
        </w:r>
        <w:r w:rsidR="00904214">
          <w:rPr>
            <w:webHidden/>
          </w:rPr>
        </w:r>
        <w:r w:rsidR="00904214">
          <w:rPr>
            <w:webHidden/>
          </w:rPr>
          <w:fldChar w:fldCharType="separate"/>
        </w:r>
        <w:r w:rsidR="00C01570">
          <w:rPr>
            <w:webHidden/>
          </w:rPr>
          <w:t>7</w:t>
        </w:r>
        <w:r w:rsidR="00904214">
          <w:rPr>
            <w:webHidden/>
          </w:rPr>
          <w:fldChar w:fldCharType="end"/>
        </w:r>
      </w:hyperlink>
    </w:p>
    <w:p w:rsidR="00904214" w:rsidRDefault="00E71E21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95311597" w:history="1">
        <w:r w:rsidR="00904214" w:rsidRPr="0006776F">
          <w:rPr>
            <w:rStyle w:val="Hyperlink"/>
            <w:noProof/>
          </w:rPr>
          <w:t>4.1</w:t>
        </w:r>
        <w:r w:rsidR="00904214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904214" w:rsidRPr="0006776F">
          <w:rPr>
            <w:rStyle w:val="Hyperlink"/>
            <w:noProof/>
          </w:rPr>
          <w:t>Critérios de aceitação</w:t>
        </w:r>
        <w:r w:rsidR="00904214">
          <w:rPr>
            <w:noProof/>
            <w:webHidden/>
          </w:rPr>
          <w:tab/>
        </w:r>
        <w:r w:rsidR="00904214">
          <w:rPr>
            <w:noProof/>
            <w:webHidden/>
          </w:rPr>
          <w:fldChar w:fldCharType="begin"/>
        </w:r>
        <w:r w:rsidR="00904214">
          <w:rPr>
            <w:noProof/>
            <w:webHidden/>
          </w:rPr>
          <w:instrText xml:space="preserve"> PAGEREF _Toc295311597 \h </w:instrText>
        </w:r>
        <w:r w:rsidR="00904214">
          <w:rPr>
            <w:noProof/>
            <w:webHidden/>
          </w:rPr>
        </w:r>
        <w:r w:rsidR="00904214">
          <w:rPr>
            <w:noProof/>
            <w:webHidden/>
          </w:rPr>
          <w:fldChar w:fldCharType="separate"/>
        </w:r>
        <w:r w:rsidR="00C01570">
          <w:rPr>
            <w:noProof/>
            <w:webHidden/>
          </w:rPr>
          <w:t>7</w:t>
        </w:r>
        <w:r w:rsidR="00904214">
          <w:rPr>
            <w:noProof/>
            <w:webHidden/>
          </w:rPr>
          <w:fldChar w:fldCharType="end"/>
        </w:r>
      </w:hyperlink>
    </w:p>
    <w:p w:rsidR="00904214" w:rsidRDefault="00E71E21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95311598" w:history="1">
        <w:r w:rsidR="00904214" w:rsidRPr="0006776F">
          <w:rPr>
            <w:rStyle w:val="Hyperlink"/>
            <w:noProof/>
          </w:rPr>
          <w:t>4.2</w:t>
        </w:r>
        <w:r w:rsidR="00904214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904214" w:rsidRPr="0006776F">
          <w:rPr>
            <w:rStyle w:val="Hyperlink"/>
            <w:noProof/>
          </w:rPr>
          <w:t>Processo de Auditoria</w:t>
        </w:r>
        <w:r w:rsidR="00904214">
          <w:rPr>
            <w:noProof/>
            <w:webHidden/>
          </w:rPr>
          <w:tab/>
        </w:r>
        <w:r w:rsidR="00904214">
          <w:rPr>
            <w:noProof/>
            <w:webHidden/>
          </w:rPr>
          <w:fldChar w:fldCharType="begin"/>
        </w:r>
        <w:r w:rsidR="00904214">
          <w:rPr>
            <w:noProof/>
            <w:webHidden/>
          </w:rPr>
          <w:instrText xml:space="preserve"> PAGEREF _Toc295311598 \h </w:instrText>
        </w:r>
        <w:r w:rsidR="00904214">
          <w:rPr>
            <w:noProof/>
            <w:webHidden/>
          </w:rPr>
        </w:r>
        <w:r w:rsidR="00904214">
          <w:rPr>
            <w:noProof/>
            <w:webHidden/>
          </w:rPr>
          <w:fldChar w:fldCharType="separate"/>
        </w:r>
        <w:r w:rsidR="00C01570">
          <w:rPr>
            <w:noProof/>
            <w:webHidden/>
          </w:rPr>
          <w:t>7</w:t>
        </w:r>
        <w:r w:rsidR="00904214">
          <w:rPr>
            <w:noProof/>
            <w:webHidden/>
          </w:rPr>
          <w:fldChar w:fldCharType="end"/>
        </w:r>
      </w:hyperlink>
    </w:p>
    <w:p w:rsidR="00196C10" w:rsidRDefault="00196C10">
      <w:r>
        <w:rPr>
          <w:noProof/>
          <w:sz w:val="20"/>
        </w:rPr>
        <w:fldChar w:fldCharType="end"/>
      </w:r>
    </w:p>
    <w:p w:rsidR="00196C10" w:rsidRDefault="00196C10">
      <w:r>
        <w:br w:type="page"/>
      </w:r>
    </w:p>
    <w:p w:rsidR="00196C10" w:rsidRDefault="00196C10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Histórico de </w:t>
      </w:r>
      <w:r w:rsidR="00331D72">
        <w:rPr>
          <w:b/>
          <w:sz w:val="36"/>
        </w:rPr>
        <w:t>Alterações</w:t>
      </w:r>
    </w:p>
    <w:p w:rsidR="00196C10" w:rsidRDefault="00196C1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7"/>
        <w:gridCol w:w="1533"/>
        <w:gridCol w:w="2486"/>
        <w:gridCol w:w="3394"/>
      </w:tblGrid>
      <w:tr w:rsidR="00196C10">
        <w:tc>
          <w:tcPr>
            <w:tcW w:w="168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196C10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</w:t>
            </w:r>
          </w:p>
        </w:tc>
        <w:tc>
          <w:tcPr>
            <w:tcW w:w="156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196C10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254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196C10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3482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196C10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</w:t>
            </w:r>
          </w:p>
        </w:tc>
      </w:tr>
      <w:tr w:rsidR="00196C10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1B3CF2" w:rsidP="00BA34CB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BA34CB">
              <w:rPr>
                <w:rFonts w:cs="Arial"/>
              </w:rPr>
              <w:t>7</w:t>
            </w:r>
            <w:r>
              <w:rPr>
                <w:rFonts w:cs="Arial"/>
              </w:rPr>
              <w:t>/0</w:t>
            </w:r>
            <w:r w:rsidR="00BA34CB">
              <w:rPr>
                <w:rFonts w:cs="Arial"/>
              </w:rPr>
              <w:t>6</w:t>
            </w:r>
            <w:r>
              <w:rPr>
                <w:rFonts w:cs="Arial"/>
              </w:rPr>
              <w:t>/2014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1B3CF2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BA34CB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Daniel Rosa</w:t>
            </w:r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1B3CF2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Criação do documento.</w:t>
            </w:r>
          </w:p>
        </w:tc>
      </w:tr>
      <w:tr w:rsidR="00196C10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196C10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196C10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196C10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C10" w:rsidRDefault="00196C10">
            <w:pPr>
              <w:spacing w:after="240"/>
              <w:jc w:val="center"/>
              <w:rPr>
                <w:rFonts w:cs="Arial"/>
              </w:rPr>
            </w:pPr>
          </w:p>
        </w:tc>
      </w:tr>
    </w:tbl>
    <w:p w:rsidR="00196C10" w:rsidRDefault="00196C10"/>
    <w:p w:rsidR="00196C10" w:rsidRDefault="00196C10"/>
    <w:p w:rsidR="00196C10" w:rsidRDefault="00196C10">
      <w:r>
        <w:br w:type="page"/>
      </w:r>
    </w:p>
    <w:p w:rsidR="00196C10" w:rsidRDefault="00196C10">
      <w:pPr>
        <w:pStyle w:val="Ttulo1"/>
        <w:rPr>
          <w:sz w:val="24"/>
        </w:rPr>
      </w:pPr>
      <w:bookmarkStart w:id="1" w:name="_Toc168230630"/>
      <w:bookmarkStart w:id="2" w:name="_Toc295311589"/>
      <w:r>
        <w:lastRenderedPageBreak/>
        <w:t>Introdução</w:t>
      </w:r>
      <w:bookmarkEnd w:id="1"/>
      <w:bookmarkEnd w:id="2"/>
    </w:p>
    <w:p w:rsidR="00196C10" w:rsidRDefault="00196C10"/>
    <w:p w:rsidR="00904214" w:rsidRDefault="00904214" w:rsidP="00904214">
      <w:pPr>
        <w:ind w:firstLine="432"/>
      </w:pPr>
      <w:r>
        <w:t>A finalidade do plano de qualidade é coletar todas as informações necessárias para planejar e controlar todos os esforços de teste para a aplicação dada. Ele irá descrever a forma de testar o software, será o plano de mais alto nível gerado e será utilizado pelos gerentes para direcionar os esforços de teste.</w:t>
      </w:r>
    </w:p>
    <w:p w:rsidR="00904214" w:rsidRDefault="00904214" w:rsidP="00904214">
      <w:pPr>
        <w:ind w:firstLine="432"/>
      </w:pPr>
      <w:r>
        <w:t>Este documento de pla</w:t>
      </w:r>
      <w:r w:rsidR="001B3CF2">
        <w:t xml:space="preserve">no de qualidade para o projeto </w:t>
      </w:r>
      <w:r w:rsidR="00725010">
        <w:rPr>
          <w:b/>
        </w:rPr>
        <w:t>Controle de Ponto</w:t>
      </w:r>
      <w:r>
        <w:t xml:space="preserve"> tem os seguintes objetivos:</w:t>
      </w:r>
    </w:p>
    <w:p w:rsidR="00904214" w:rsidRDefault="00904214" w:rsidP="00904214">
      <w:pPr>
        <w:numPr>
          <w:ilvl w:val="0"/>
          <w:numId w:val="46"/>
        </w:numPr>
      </w:pPr>
      <w:r>
        <w:t>Identificar os itens que poderão ser alvos dos testes.</w:t>
      </w:r>
    </w:p>
    <w:p w:rsidR="00904214" w:rsidRDefault="00904214" w:rsidP="00904214">
      <w:pPr>
        <w:numPr>
          <w:ilvl w:val="0"/>
          <w:numId w:val="46"/>
        </w:numPr>
      </w:pPr>
      <w:r>
        <w:t>Identificar os critérios de aceitação/metas dos testes</w:t>
      </w:r>
    </w:p>
    <w:p w:rsidR="00904214" w:rsidRDefault="00904214" w:rsidP="00904214">
      <w:pPr>
        <w:numPr>
          <w:ilvl w:val="0"/>
          <w:numId w:val="46"/>
        </w:numPr>
      </w:pPr>
      <w:r>
        <w:t>Esboço da forma em que os testes serão executados.</w:t>
      </w:r>
    </w:p>
    <w:p w:rsidR="00904214" w:rsidRDefault="00904214" w:rsidP="00904214">
      <w:pPr>
        <w:numPr>
          <w:ilvl w:val="0"/>
          <w:numId w:val="46"/>
        </w:numPr>
      </w:pPr>
      <w:r>
        <w:t>Identificar os recursos humanos ou materiais e estimar os esforços necessários para a execução do plano de qualidade.</w:t>
      </w:r>
    </w:p>
    <w:p w:rsidR="00904214" w:rsidRDefault="00904214" w:rsidP="00904214">
      <w:pPr>
        <w:numPr>
          <w:ilvl w:val="0"/>
          <w:numId w:val="46"/>
        </w:numPr>
      </w:pPr>
      <w:r>
        <w:t>Definir o processo de garantia da qualidade.</w:t>
      </w:r>
    </w:p>
    <w:p w:rsidR="00196C10" w:rsidRDefault="00904214">
      <w:pPr>
        <w:pStyle w:val="Ttulo2"/>
      </w:pPr>
      <w:bookmarkStart w:id="3" w:name="_Toc295311590"/>
      <w:r>
        <w:t>Pessoas envolvidas</w:t>
      </w:r>
      <w:bookmarkEnd w:id="3"/>
    </w:p>
    <w:p w:rsidR="00196C10" w:rsidRDefault="001B3CF2">
      <w:pPr>
        <w:pStyle w:val="WW-Commarcadores"/>
        <w:tabs>
          <w:tab w:val="clear" w:pos="360"/>
        </w:tabs>
      </w:pPr>
      <w:r>
        <w:t>Abaixo segue as p</w:t>
      </w:r>
      <w:r w:rsidR="00904214">
        <w:t>essoas envolvidas no processo de qualidade e suas responsabilidades</w:t>
      </w:r>
      <w:r>
        <w:t>:</w:t>
      </w:r>
    </w:p>
    <w:p w:rsidR="00AD0D56" w:rsidRDefault="00AD0D56" w:rsidP="00AD0D56">
      <w:pPr>
        <w:pStyle w:val="WW-Commarcadores"/>
        <w:numPr>
          <w:ilvl w:val="0"/>
          <w:numId w:val="46"/>
        </w:numPr>
      </w:pPr>
      <w:r>
        <w:t xml:space="preserve">Anderson Diego </w:t>
      </w:r>
      <w:proofErr w:type="spellStart"/>
      <w:r>
        <w:t>Kulpa</w:t>
      </w:r>
      <w:proofErr w:type="spellEnd"/>
      <w:r>
        <w:t xml:space="preserve"> </w:t>
      </w:r>
      <w:proofErr w:type="spellStart"/>
      <w:r>
        <w:t>Fachini</w:t>
      </w:r>
      <w:proofErr w:type="spellEnd"/>
      <w:r>
        <w:t>: Analista de negócios, Arquiteto de interfaces, Programador</w:t>
      </w:r>
      <w:r w:rsidR="007A1B95">
        <w:t xml:space="preserve"> front-end</w:t>
      </w:r>
      <w:r>
        <w:t>.</w:t>
      </w:r>
    </w:p>
    <w:p w:rsidR="001B3CF2" w:rsidRDefault="001B3CF2" w:rsidP="001B3CF2">
      <w:pPr>
        <w:pStyle w:val="WW-Commarcadores"/>
        <w:numPr>
          <w:ilvl w:val="0"/>
          <w:numId w:val="46"/>
        </w:numPr>
      </w:pPr>
      <w:r>
        <w:t xml:space="preserve">Daniel </w:t>
      </w:r>
      <w:r w:rsidR="00E01733">
        <w:t xml:space="preserve">Felipe da </w:t>
      </w:r>
      <w:r>
        <w:t xml:space="preserve">Rosa: </w:t>
      </w:r>
      <w:r w:rsidR="00EA79DA">
        <w:t>G</w:t>
      </w:r>
      <w:r w:rsidR="00E01733">
        <w:t>erente de projetos</w:t>
      </w:r>
      <w:r w:rsidR="000335E7">
        <w:t>, Analista de negócios, Ana</w:t>
      </w:r>
      <w:bookmarkStart w:id="4" w:name="_GoBack"/>
      <w:bookmarkEnd w:id="4"/>
      <w:r w:rsidR="000335E7">
        <w:t>lista de testes, Auditor da qualidade</w:t>
      </w:r>
      <w:r w:rsidR="003D7A08">
        <w:t>.</w:t>
      </w:r>
    </w:p>
    <w:p w:rsidR="001B3CF2" w:rsidRDefault="00E01733" w:rsidP="001B3CF2">
      <w:pPr>
        <w:pStyle w:val="WW-Commarcadores"/>
        <w:numPr>
          <w:ilvl w:val="0"/>
          <w:numId w:val="46"/>
        </w:numPr>
      </w:pPr>
      <w:r>
        <w:t xml:space="preserve">Samuel </w:t>
      </w:r>
      <w:proofErr w:type="spellStart"/>
      <w:r>
        <w:t>Iury</w:t>
      </w:r>
      <w:proofErr w:type="spellEnd"/>
      <w:r>
        <w:t xml:space="preserve"> Deschamps</w:t>
      </w:r>
      <w:r w:rsidR="001B3CF2">
        <w:t xml:space="preserve">: </w:t>
      </w:r>
      <w:r w:rsidR="000335E7">
        <w:t>Analista de negócios</w:t>
      </w:r>
      <w:r w:rsidR="00EA79DA">
        <w:t xml:space="preserve">, </w:t>
      </w:r>
      <w:r>
        <w:t>A</w:t>
      </w:r>
      <w:r w:rsidR="001B3CF2">
        <w:t>rquiteto</w:t>
      </w:r>
      <w:r w:rsidR="003D7A08">
        <w:t xml:space="preserve"> de </w:t>
      </w:r>
      <w:proofErr w:type="spellStart"/>
      <w:r w:rsidR="003D7A08">
        <w:t>software</w:t>
      </w:r>
      <w:proofErr w:type="spellEnd"/>
      <w:r w:rsidR="000335E7">
        <w:t>, Programador</w:t>
      </w:r>
      <w:r w:rsidR="007A1B95">
        <w:t xml:space="preserve"> </w:t>
      </w:r>
      <w:proofErr w:type="spellStart"/>
      <w:r w:rsidR="007A1B95">
        <w:t>back</w:t>
      </w:r>
      <w:proofErr w:type="spellEnd"/>
      <w:r w:rsidR="007A1B95">
        <w:t>-end</w:t>
      </w:r>
      <w:r w:rsidR="003D7A08">
        <w:t>.</w:t>
      </w:r>
    </w:p>
    <w:p w:rsidR="003D7A08" w:rsidRDefault="003D7A08" w:rsidP="003D7A08">
      <w:pPr>
        <w:pStyle w:val="WW-Commarcadores"/>
        <w:tabs>
          <w:tab w:val="clear" w:pos="360"/>
        </w:tabs>
      </w:pPr>
    </w:p>
    <w:p w:rsidR="003D7A08" w:rsidRDefault="003D7A08" w:rsidP="003D7A08">
      <w:pPr>
        <w:pStyle w:val="WW-Commarcadores"/>
        <w:tabs>
          <w:tab w:val="clear" w:pos="360"/>
        </w:tabs>
      </w:pPr>
      <w:r>
        <w:t>Funções e suas responsabilidades:</w:t>
      </w:r>
    </w:p>
    <w:p w:rsidR="003D7A08" w:rsidRDefault="003D7A08" w:rsidP="003D7A08">
      <w:pPr>
        <w:pStyle w:val="WW-Commarcadores"/>
        <w:numPr>
          <w:ilvl w:val="0"/>
          <w:numId w:val="46"/>
        </w:numPr>
      </w:pPr>
      <w:r>
        <w:t>Analista de negócio: faz o levantamento dos requisitos e detalha as funcionalidades.</w:t>
      </w:r>
    </w:p>
    <w:p w:rsidR="003D7A08" w:rsidRDefault="003D7A08" w:rsidP="003D7A08">
      <w:pPr>
        <w:pStyle w:val="WW-Commarcadores"/>
        <w:numPr>
          <w:ilvl w:val="0"/>
          <w:numId w:val="46"/>
        </w:numPr>
      </w:pPr>
      <w:r>
        <w:t xml:space="preserve">Arquiteto de </w:t>
      </w:r>
      <w:proofErr w:type="spellStart"/>
      <w:r>
        <w:t>software</w:t>
      </w:r>
      <w:proofErr w:type="spellEnd"/>
      <w:r>
        <w:t xml:space="preserve">: define a arquitetura do sistema, linguagem, arquitetura </w:t>
      </w:r>
      <w:r w:rsidR="000335E7">
        <w:t>do sistema, arquitetura de banco de dados</w:t>
      </w:r>
      <w:r>
        <w:t>.</w:t>
      </w:r>
    </w:p>
    <w:p w:rsidR="000335E7" w:rsidRDefault="000335E7" w:rsidP="003D7A08">
      <w:pPr>
        <w:pStyle w:val="WW-Commarcadores"/>
        <w:numPr>
          <w:ilvl w:val="0"/>
          <w:numId w:val="46"/>
        </w:numPr>
      </w:pPr>
      <w:r>
        <w:t>Arquiteto de interfaces: define a arquitetura de usabilidade do sistema, elabora prototipações, integração com a arquitetura do sistema.</w:t>
      </w:r>
    </w:p>
    <w:p w:rsidR="003D7A08" w:rsidRDefault="003D7A08" w:rsidP="000335E7">
      <w:pPr>
        <w:pStyle w:val="WW-Commarcadores"/>
        <w:numPr>
          <w:ilvl w:val="0"/>
          <w:numId w:val="46"/>
        </w:numPr>
      </w:pPr>
      <w:r>
        <w:t>Programador: será responsável por codificar a aplicação.</w:t>
      </w:r>
    </w:p>
    <w:p w:rsidR="003D7A08" w:rsidRDefault="003D7A08" w:rsidP="003D7A08">
      <w:pPr>
        <w:pStyle w:val="WW-Commarcadores"/>
        <w:numPr>
          <w:ilvl w:val="0"/>
          <w:numId w:val="46"/>
        </w:numPr>
      </w:pPr>
      <w:r>
        <w:t>Analista de teste: identifica como serão realizados os testes, o que será testado e também executará os testes.</w:t>
      </w:r>
    </w:p>
    <w:p w:rsidR="00391DDD" w:rsidRDefault="00391DDD" w:rsidP="003D7A08">
      <w:pPr>
        <w:pStyle w:val="WW-Commarcadores"/>
        <w:numPr>
          <w:ilvl w:val="0"/>
          <w:numId w:val="46"/>
        </w:numPr>
      </w:pPr>
      <w:r>
        <w:t>Auditor da qualidade: responsável pela auditoria do processo de desenvolvimento.</w:t>
      </w:r>
    </w:p>
    <w:p w:rsidR="003D7A08" w:rsidRDefault="003D7A08" w:rsidP="003D7A08">
      <w:pPr>
        <w:pStyle w:val="WW-Commarcadores"/>
        <w:tabs>
          <w:tab w:val="clear" w:pos="360"/>
        </w:tabs>
      </w:pPr>
    </w:p>
    <w:p w:rsidR="003E54C8" w:rsidRDefault="00904214" w:rsidP="003E54C8">
      <w:pPr>
        <w:pStyle w:val="Ttulo1"/>
      </w:pPr>
      <w:bookmarkStart w:id="5" w:name="_Toc295311591"/>
      <w:r>
        <w:t>Controle da Qualidade</w:t>
      </w:r>
      <w:bookmarkEnd w:id="5"/>
    </w:p>
    <w:p w:rsidR="003E54C8" w:rsidRDefault="003E54C8">
      <w:r>
        <w:t xml:space="preserve">Essa seção visa definir quais os </w:t>
      </w:r>
      <w:r w:rsidR="00904214">
        <w:t>testes serão executados e quais os critérios de aceitação</w:t>
      </w:r>
      <w:r>
        <w:t>.</w:t>
      </w:r>
    </w:p>
    <w:p w:rsidR="003E54C8" w:rsidRDefault="00904214" w:rsidP="003E54C8">
      <w:pPr>
        <w:pStyle w:val="Ttulo2"/>
      </w:pPr>
      <w:bookmarkStart w:id="6" w:name="_Toc295311592"/>
      <w:r>
        <w:t>Critérios de aceitação (metas)</w:t>
      </w:r>
      <w:bookmarkEnd w:id="6"/>
    </w:p>
    <w:p w:rsidR="00614D7B" w:rsidRDefault="00614D7B" w:rsidP="00AB485F">
      <w:r>
        <w:t>O critério de aceitação dos testes</w:t>
      </w:r>
      <w:r w:rsidR="00981B8F">
        <w:t>:</w:t>
      </w:r>
    </w:p>
    <w:p w:rsidR="00981B8F" w:rsidRDefault="00981B8F" w:rsidP="00AB485F">
      <w:r>
        <w:t>Cobertura:</w:t>
      </w:r>
    </w:p>
    <w:p w:rsidR="00981B8F" w:rsidRPr="00981B8F" w:rsidRDefault="00981B8F" w:rsidP="00981B8F">
      <w:pPr>
        <w:numPr>
          <w:ilvl w:val="0"/>
          <w:numId w:val="46"/>
        </w:numPr>
      </w:pPr>
      <w:r w:rsidRPr="00981B8F">
        <w:t>Todos os requisitos definidos no escopo deste projeto deverão ser testados;</w:t>
      </w:r>
    </w:p>
    <w:p w:rsidR="00981B8F" w:rsidRPr="00981B8F" w:rsidRDefault="00981B8F" w:rsidP="00981B8F">
      <w:pPr>
        <w:numPr>
          <w:ilvl w:val="0"/>
          <w:numId w:val="46"/>
        </w:numPr>
      </w:pPr>
      <w:r w:rsidRPr="00981B8F">
        <w:lastRenderedPageBreak/>
        <w:t xml:space="preserve">Testar </w:t>
      </w:r>
      <w:r>
        <w:t xml:space="preserve">todas as </w:t>
      </w:r>
      <w:r w:rsidR="00FA4DA1">
        <w:t xml:space="preserve">funcionalidades </w:t>
      </w:r>
      <w:r>
        <w:t>e cenários de testes</w:t>
      </w:r>
      <w:r w:rsidRPr="00981B8F">
        <w:t>;</w:t>
      </w:r>
    </w:p>
    <w:p w:rsidR="00981B8F" w:rsidRDefault="00981B8F" w:rsidP="00981B8F">
      <w:r w:rsidRPr="00981B8F">
        <w:t>Quando parar de testar</w:t>
      </w:r>
      <w:r>
        <w:t>:</w:t>
      </w:r>
    </w:p>
    <w:p w:rsidR="00981B8F" w:rsidRPr="00981B8F" w:rsidRDefault="00981B8F" w:rsidP="00981B8F">
      <w:pPr>
        <w:numPr>
          <w:ilvl w:val="0"/>
          <w:numId w:val="46"/>
        </w:numPr>
      </w:pPr>
      <w:r w:rsidRPr="00981B8F">
        <w:t>Quando nenhuma falha for encontrada após executar todos os casos de teste</w:t>
      </w:r>
      <w:r>
        <w:t>s</w:t>
      </w:r>
      <w:r w:rsidRPr="00981B8F">
        <w:t xml:space="preserve"> pelo menos uma vez;</w:t>
      </w:r>
    </w:p>
    <w:p w:rsidR="00981B8F" w:rsidRPr="00981B8F" w:rsidRDefault="00981B8F" w:rsidP="00981B8F">
      <w:pPr>
        <w:numPr>
          <w:ilvl w:val="0"/>
          <w:numId w:val="46"/>
        </w:numPr>
      </w:pPr>
      <w:r w:rsidRPr="00981B8F">
        <w:t>Quando for encontrado um número excessivo de falhas logo no início dos testes;</w:t>
      </w:r>
    </w:p>
    <w:p w:rsidR="00981B8F" w:rsidRPr="00981B8F" w:rsidRDefault="00981B8F" w:rsidP="00981B8F">
      <w:pPr>
        <w:numPr>
          <w:ilvl w:val="0"/>
          <w:numId w:val="46"/>
        </w:numPr>
      </w:pPr>
      <w:r w:rsidRPr="00981B8F">
        <w:t>Quando for encontrada alguma falha que inviabilize a continuidade dos testes.</w:t>
      </w:r>
    </w:p>
    <w:p w:rsidR="00981B8F" w:rsidRPr="00981B8F" w:rsidRDefault="00981B8F" w:rsidP="00981B8F">
      <w:pPr>
        <w:numPr>
          <w:ilvl w:val="0"/>
          <w:numId w:val="46"/>
        </w:numPr>
      </w:pPr>
      <w:r w:rsidRPr="00981B8F">
        <w:t>Quando atingir no mínimo os seguintes critérios:</w:t>
      </w:r>
    </w:p>
    <w:p w:rsidR="00981B8F" w:rsidRPr="00981B8F" w:rsidRDefault="00981B8F" w:rsidP="00981B8F">
      <w:pPr>
        <w:numPr>
          <w:ilvl w:val="1"/>
          <w:numId w:val="46"/>
        </w:numPr>
      </w:pPr>
      <w:r w:rsidRPr="00981B8F">
        <w:t xml:space="preserve">Casos de Teste </w:t>
      </w:r>
    </w:p>
    <w:p w:rsidR="00981B8F" w:rsidRPr="00981B8F" w:rsidRDefault="00981B8F" w:rsidP="00981B8F">
      <w:pPr>
        <w:numPr>
          <w:ilvl w:val="2"/>
          <w:numId w:val="46"/>
        </w:numPr>
      </w:pPr>
      <w:r w:rsidRPr="00981B8F">
        <w:t xml:space="preserve">100% dos casos de teste executados. </w:t>
      </w:r>
    </w:p>
    <w:p w:rsidR="00981B8F" w:rsidRPr="00981B8F" w:rsidRDefault="00981B8F" w:rsidP="00981B8F">
      <w:pPr>
        <w:numPr>
          <w:ilvl w:val="1"/>
          <w:numId w:val="46"/>
        </w:numPr>
      </w:pPr>
      <w:r w:rsidRPr="00981B8F">
        <w:t xml:space="preserve">Defeitos </w:t>
      </w:r>
    </w:p>
    <w:p w:rsidR="00981B8F" w:rsidRPr="00981B8F" w:rsidRDefault="00981B8F" w:rsidP="00981B8F">
      <w:pPr>
        <w:numPr>
          <w:ilvl w:val="2"/>
          <w:numId w:val="46"/>
        </w:numPr>
      </w:pPr>
      <w:r w:rsidRPr="00981B8F">
        <w:t>1</w:t>
      </w:r>
      <w:r w:rsidR="004F51A7">
        <w:t>00% dos defeitos de severidade “alta”</w:t>
      </w:r>
      <w:r w:rsidRPr="00981B8F">
        <w:t xml:space="preserve"> corrigidos e verificados </w:t>
      </w:r>
    </w:p>
    <w:p w:rsidR="00981B8F" w:rsidRPr="00981B8F" w:rsidRDefault="004F51A7" w:rsidP="00981B8F">
      <w:pPr>
        <w:numPr>
          <w:ilvl w:val="2"/>
          <w:numId w:val="46"/>
        </w:numPr>
      </w:pPr>
      <w:r>
        <w:t>85</w:t>
      </w:r>
      <w:r w:rsidR="00981B8F" w:rsidRPr="00981B8F">
        <w:t xml:space="preserve">% dos defeitos de severidade </w:t>
      </w:r>
      <w:r>
        <w:t>“média”</w:t>
      </w:r>
      <w:r w:rsidR="00981B8F" w:rsidRPr="00981B8F">
        <w:t xml:space="preserve"> corrigidos e verificados </w:t>
      </w:r>
    </w:p>
    <w:p w:rsidR="00981B8F" w:rsidRDefault="004F51A7" w:rsidP="00981B8F">
      <w:pPr>
        <w:numPr>
          <w:ilvl w:val="2"/>
          <w:numId w:val="46"/>
        </w:numPr>
      </w:pPr>
      <w:r>
        <w:t>70</w:t>
      </w:r>
      <w:r w:rsidR="00981B8F" w:rsidRPr="00981B8F">
        <w:t xml:space="preserve">% dos defeitos de severidade </w:t>
      </w:r>
      <w:r>
        <w:t>“baixa”</w:t>
      </w:r>
      <w:r w:rsidR="00981B8F" w:rsidRPr="00981B8F">
        <w:t xml:space="preserve"> corrigidos e verificados</w:t>
      </w:r>
    </w:p>
    <w:p w:rsidR="00614D7B" w:rsidRPr="00981B8F" w:rsidRDefault="00981B8F" w:rsidP="00981B8F">
      <w:r w:rsidRPr="00981B8F">
        <w:t>Em que momento reportar as falhas</w:t>
      </w:r>
      <w:r>
        <w:t>:</w:t>
      </w:r>
    </w:p>
    <w:p w:rsidR="00981B8F" w:rsidRPr="00981B8F" w:rsidRDefault="00981B8F" w:rsidP="00981B8F">
      <w:pPr>
        <w:numPr>
          <w:ilvl w:val="0"/>
          <w:numId w:val="46"/>
        </w:numPr>
      </w:pPr>
      <w:r w:rsidRPr="00981B8F">
        <w:t>Reportar todas as falhas imediatamente após encontrá-las</w:t>
      </w:r>
    </w:p>
    <w:p w:rsidR="00981B8F" w:rsidRDefault="00981B8F" w:rsidP="00981B8F">
      <w:proofErr w:type="spellStart"/>
      <w:r>
        <w:t>Re-teste</w:t>
      </w:r>
      <w:proofErr w:type="spellEnd"/>
      <w:r>
        <w:t>:</w:t>
      </w:r>
    </w:p>
    <w:p w:rsidR="00981B8F" w:rsidRDefault="00981B8F" w:rsidP="00981B8F">
      <w:pPr>
        <w:numPr>
          <w:ilvl w:val="0"/>
          <w:numId w:val="46"/>
        </w:numPr>
      </w:pPr>
      <w:proofErr w:type="spellStart"/>
      <w:r>
        <w:t>Re-teste</w:t>
      </w:r>
      <w:proofErr w:type="spellEnd"/>
      <w:r>
        <w:t xml:space="preserve"> será feito sobre a falha encontrada e o fluxo básico da funcionalidade afetada.</w:t>
      </w:r>
    </w:p>
    <w:p w:rsidR="00B30F4D" w:rsidRDefault="00B30F4D" w:rsidP="00B30F4D"/>
    <w:p w:rsidR="003E54C8" w:rsidRDefault="00904214" w:rsidP="003E54C8">
      <w:pPr>
        <w:pStyle w:val="Ttulo2"/>
      </w:pPr>
      <w:bookmarkStart w:id="7" w:name="_Toc295311593"/>
      <w:r>
        <w:t>Tipos de Testes</w:t>
      </w:r>
      <w:bookmarkEnd w:id="7"/>
    </w:p>
    <w:p w:rsidR="00B30F4D" w:rsidRDefault="00B30F4D" w:rsidP="00B30F4D">
      <w:r>
        <w:t>Identificar os tipos de testes que serão utilizados (</w:t>
      </w:r>
      <w:proofErr w:type="spellStart"/>
      <w:r>
        <w:t>ex</w:t>
      </w:r>
      <w:proofErr w:type="spellEnd"/>
      <w:r>
        <w:t xml:space="preserve">: </w:t>
      </w:r>
      <w:r w:rsidR="00C86D74">
        <w:t xml:space="preserve">unitários, usabilidade, </w:t>
      </w:r>
      <w:proofErr w:type="gramStart"/>
      <w:r w:rsidR="00C86D74">
        <w:t>stress,</w:t>
      </w:r>
      <w:r>
        <w:t>..</w:t>
      </w:r>
      <w:proofErr w:type="gramEnd"/>
      <w:r>
        <w:t>). Será utilizado caso de teste? Revisão ou validação de artefatos?</w:t>
      </w:r>
    </w:p>
    <w:p w:rsidR="00BC32F4" w:rsidRDefault="000B5001" w:rsidP="00AB485F">
      <w:r>
        <w:t>Tipos de testes que serão executados:</w:t>
      </w:r>
    </w:p>
    <w:p w:rsidR="000B5001" w:rsidRDefault="000B5001" w:rsidP="000B5001">
      <w:pPr>
        <w:numPr>
          <w:ilvl w:val="0"/>
          <w:numId w:val="46"/>
        </w:numPr>
      </w:pPr>
      <w:r>
        <w:t>Inspeção</w:t>
      </w:r>
      <w:r w:rsidR="00B33E34">
        <w:t xml:space="preserve"> de artefatos</w:t>
      </w:r>
      <w:r>
        <w:t>: todos da equipe avaliam com sua visão crítica para identificar falhas e ambiguidades.</w:t>
      </w:r>
    </w:p>
    <w:p w:rsidR="000B5001" w:rsidRDefault="000B5001" w:rsidP="000B5001">
      <w:pPr>
        <w:numPr>
          <w:ilvl w:val="0"/>
          <w:numId w:val="46"/>
        </w:numPr>
      </w:pPr>
      <w:r>
        <w:t>Revisão por pares</w:t>
      </w:r>
      <w:r w:rsidR="00B33E34">
        <w:t xml:space="preserve"> dos artefatos</w:t>
      </w:r>
      <w:r>
        <w:t>: o autor do artefato envia para seu revisor avaliar se tem falha ou ambiguidades.</w:t>
      </w:r>
    </w:p>
    <w:p w:rsidR="00297D3F" w:rsidRDefault="00297D3F" w:rsidP="00297D3F">
      <w:pPr>
        <w:numPr>
          <w:ilvl w:val="0"/>
          <w:numId w:val="46"/>
        </w:numPr>
      </w:pPr>
      <w:r>
        <w:t xml:space="preserve">Planos de testes unitário: o planejamento e construção dos testes unitários é de responsabilidade da equipe de desenvolvimento, e tem como objetivo </w:t>
      </w:r>
      <w:r w:rsidRPr="00297D3F">
        <w:t>assegurar que cada unidade está funcionando de acordo com sua especificação funcional</w:t>
      </w:r>
      <w:r>
        <w:t>.</w:t>
      </w:r>
    </w:p>
    <w:p w:rsidR="00B33E34" w:rsidRDefault="00B33E34" w:rsidP="00B33E34">
      <w:pPr>
        <w:numPr>
          <w:ilvl w:val="0"/>
          <w:numId w:val="46"/>
        </w:numPr>
      </w:pPr>
      <w:r>
        <w:t>Execução de teste</w:t>
      </w:r>
      <w:r w:rsidR="000B5001">
        <w:t xml:space="preserve">: </w:t>
      </w:r>
      <w:r>
        <w:t xml:space="preserve">a </w:t>
      </w:r>
      <w:r w:rsidR="000B5001">
        <w:t>execução d</w:t>
      </w:r>
      <w:r>
        <w:t>os</w:t>
      </w:r>
      <w:r w:rsidR="000B5001">
        <w:t xml:space="preserve"> testes </w:t>
      </w:r>
      <w:r>
        <w:t xml:space="preserve">tem como objetivo </w:t>
      </w:r>
      <w:r w:rsidR="000B5001">
        <w:t xml:space="preserve">validar se o </w:t>
      </w:r>
      <w:r>
        <w:t xml:space="preserve">sistema </w:t>
      </w:r>
      <w:r w:rsidR="000B5001">
        <w:t>está funcionando e atendendo aos requisitos.</w:t>
      </w:r>
      <w:r>
        <w:t xml:space="preserve"> Serão aplicadas </w:t>
      </w:r>
      <w:r w:rsidR="00A106FC">
        <w:t>as seguintes técnicas</w:t>
      </w:r>
      <w:r>
        <w:t xml:space="preserve"> de testes: funcionais, segurança, usabilidade e exploratório. E todos os testes serão realizados de forma manual, sem apoio de ferramenta automatizada.</w:t>
      </w:r>
    </w:p>
    <w:p w:rsidR="00904214" w:rsidRDefault="00904214" w:rsidP="00904214">
      <w:pPr>
        <w:pStyle w:val="Ttulo2"/>
      </w:pPr>
      <w:bookmarkStart w:id="8" w:name="_Toc295311594"/>
      <w:r>
        <w:t>Itens de Testes</w:t>
      </w:r>
      <w:bookmarkEnd w:id="8"/>
    </w:p>
    <w:p w:rsidR="00904214" w:rsidRDefault="001742A3" w:rsidP="00904214">
      <w:r>
        <w:t>Detalhar o que ser</w:t>
      </w:r>
      <w:r w:rsidR="00A549FB">
        <w:t>á testado, de forma geral.</w:t>
      </w:r>
    </w:p>
    <w:p w:rsidR="000B5001" w:rsidRDefault="000B5001" w:rsidP="000B5001">
      <w:r>
        <w:t>Abaixo para cada artefato e produto gerado, será demostrado o tipo de teste que será realizado:</w:t>
      </w:r>
    </w:p>
    <w:p w:rsidR="000B5001" w:rsidRDefault="000B5001" w:rsidP="000B5001">
      <w:pPr>
        <w:numPr>
          <w:ilvl w:val="0"/>
          <w:numId w:val="46"/>
        </w:numPr>
      </w:pPr>
      <w:r>
        <w:t>Requisitos: Inspeção.</w:t>
      </w:r>
    </w:p>
    <w:p w:rsidR="000B5001" w:rsidRDefault="00A106FC" w:rsidP="000B5001">
      <w:pPr>
        <w:numPr>
          <w:ilvl w:val="0"/>
          <w:numId w:val="46"/>
        </w:numPr>
      </w:pPr>
      <w:r>
        <w:t>Funcionalidades</w:t>
      </w:r>
      <w:r w:rsidR="000B5001">
        <w:t>: Inspeção.</w:t>
      </w:r>
    </w:p>
    <w:p w:rsidR="000B5001" w:rsidRDefault="000B5001" w:rsidP="000B5001">
      <w:pPr>
        <w:numPr>
          <w:ilvl w:val="0"/>
          <w:numId w:val="46"/>
        </w:numPr>
      </w:pPr>
      <w:r>
        <w:t xml:space="preserve">Arquitetura </w:t>
      </w:r>
      <w:r w:rsidR="00A106FC">
        <w:t>da solução</w:t>
      </w:r>
      <w:r>
        <w:t>: Revisão por pares.</w:t>
      </w:r>
    </w:p>
    <w:p w:rsidR="00A106FC" w:rsidRDefault="00A106FC" w:rsidP="000B5001">
      <w:pPr>
        <w:numPr>
          <w:ilvl w:val="0"/>
          <w:numId w:val="46"/>
        </w:numPr>
      </w:pPr>
      <w:r>
        <w:t>Arquitetura de interface: Revisão por pares.</w:t>
      </w:r>
    </w:p>
    <w:p w:rsidR="000B5001" w:rsidRPr="00AB485F" w:rsidRDefault="000B5001" w:rsidP="000B5001">
      <w:pPr>
        <w:numPr>
          <w:ilvl w:val="0"/>
          <w:numId w:val="46"/>
        </w:numPr>
      </w:pPr>
      <w:r>
        <w:lastRenderedPageBreak/>
        <w:t>Cenários de Testes: Revisão por pares.</w:t>
      </w:r>
    </w:p>
    <w:p w:rsidR="000B5001" w:rsidRDefault="000B5001" w:rsidP="000B5001">
      <w:pPr>
        <w:numPr>
          <w:ilvl w:val="0"/>
          <w:numId w:val="46"/>
        </w:numPr>
      </w:pPr>
      <w:r>
        <w:t>Construção: Execução de testes manuais.</w:t>
      </w:r>
    </w:p>
    <w:p w:rsidR="000B5001" w:rsidRDefault="000B5001" w:rsidP="00904214"/>
    <w:p w:rsidR="006325F2" w:rsidRDefault="006325F2" w:rsidP="00904214">
      <w:r>
        <w:t>Escopo para a execução dos testes manuais:</w:t>
      </w:r>
    </w:p>
    <w:p w:rsidR="00AD0D56" w:rsidRDefault="00AD0D56" w:rsidP="00AD0D56">
      <w:pPr>
        <w:numPr>
          <w:ilvl w:val="0"/>
          <w:numId w:val="46"/>
        </w:numPr>
      </w:pPr>
      <w:r>
        <w:t xml:space="preserve">Web </w:t>
      </w:r>
      <w:proofErr w:type="spellStart"/>
      <w:r>
        <w:t>service</w:t>
      </w:r>
      <w:proofErr w:type="spellEnd"/>
      <w:r>
        <w:t xml:space="preserve"> de marcações de ponto (apenas o WS)</w:t>
      </w:r>
    </w:p>
    <w:p w:rsidR="00AD0D56" w:rsidRDefault="00AD0D56" w:rsidP="00AD0D56">
      <w:pPr>
        <w:numPr>
          <w:ilvl w:val="0"/>
          <w:numId w:val="46"/>
        </w:numPr>
      </w:pPr>
      <w:r>
        <w:t>Tela de importação de marcações de ponto</w:t>
      </w:r>
    </w:p>
    <w:p w:rsidR="00AD0D56" w:rsidRDefault="00AD0D56" w:rsidP="00AD0D56">
      <w:pPr>
        <w:numPr>
          <w:ilvl w:val="0"/>
          <w:numId w:val="46"/>
        </w:numPr>
      </w:pPr>
      <w:r>
        <w:t>Tela de importação de colaboradores, com upload</w:t>
      </w:r>
    </w:p>
    <w:p w:rsidR="00AD0D56" w:rsidRDefault="00AD0D56" w:rsidP="00AD0D56">
      <w:pPr>
        <w:numPr>
          <w:ilvl w:val="0"/>
          <w:numId w:val="46"/>
        </w:numPr>
      </w:pPr>
      <w:r>
        <w:t>Tela de importação de feriados</w:t>
      </w:r>
    </w:p>
    <w:p w:rsidR="00AD0D56" w:rsidRDefault="00AD0D56" w:rsidP="00AD0D56">
      <w:pPr>
        <w:numPr>
          <w:ilvl w:val="0"/>
          <w:numId w:val="46"/>
        </w:numPr>
      </w:pPr>
      <w:r>
        <w:t>Rotina de apuração de ponto (</w:t>
      </w:r>
      <w:proofErr w:type="spellStart"/>
      <w:r>
        <w:t>cálulos</w:t>
      </w:r>
      <w:proofErr w:type="spellEnd"/>
      <w:r>
        <w:t xml:space="preserve">, ocorrências, </w:t>
      </w:r>
      <w:proofErr w:type="spellStart"/>
      <w:r>
        <w:t>etc</w:t>
      </w:r>
      <w:proofErr w:type="spellEnd"/>
      <w:r>
        <w:t>)</w:t>
      </w:r>
    </w:p>
    <w:p w:rsidR="00AD0D56" w:rsidRDefault="00AD0D56" w:rsidP="00AD0D56">
      <w:pPr>
        <w:numPr>
          <w:ilvl w:val="0"/>
          <w:numId w:val="46"/>
        </w:numPr>
      </w:pPr>
      <w:r>
        <w:t>Tela de apuração/ajuste de ponto</w:t>
      </w:r>
    </w:p>
    <w:p w:rsidR="00AD0D56" w:rsidRDefault="00AD0D56" w:rsidP="00AD0D56">
      <w:pPr>
        <w:numPr>
          <w:ilvl w:val="0"/>
          <w:numId w:val="46"/>
        </w:numPr>
      </w:pPr>
      <w:r>
        <w:t>Rotina de aprovação da apuração do ponto</w:t>
      </w:r>
    </w:p>
    <w:p w:rsidR="00AD0D56" w:rsidRDefault="00AD0D56" w:rsidP="00AD0D56">
      <w:pPr>
        <w:numPr>
          <w:ilvl w:val="0"/>
          <w:numId w:val="46"/>
        </w:numPr>
      </w:pPr>
      <w:r>
        <w:t>Relatório de saldo de banco de horas do setor</w:t>
      </w:r>
    </w:p>
    <w:p w:rsidR="00AD0D56" w:rsidRDefault="00AD0D56" w:rsidP="00AD0D56">
      <w:pPr>
        <w:numPr>
          <w:ilvl w:val="0"/>
          <w:numId w:val="46"/>
        </w:numPr>
      </w:pPr>
      <w:r>
        <w:t>Tela de ajuste do saldo de banco de horas</w:t>
      </w:r>
    </w:p>
    <w:p w:rsidR="00AD0D56" w:rsidRDefault="00AD0D56" w:rsidP="00AD0D56">
      <w:pPr>
        <w:numPr>
          <w:ilvl w:val="0"/>
          <w:numId w:val="46"/>
        </w:numPr>
      </w:pPr>
      <w:r>
        <w:t>Rotina de ajuste do Banco de Horas</w:t>
      </w:r>
    </w:p>
    <w:p w:rsidR="00AD0D56" w:rsidRDefault="00AD0D56" w:rsidP="00AD0D56">
      <w:pPr>
        <w:numPr>
          <w:ilvl w:val="0"/>
          <w:numId w:val="46"/>
        </w:numPr>
      </w:pPr>
      <w:r>
        <w:t>Relatório resumido de apuração de ponto</w:t>
      </w:r>
    </w:p>
    <w:p w:rsidR="00AD0D56" w:rsidRDefault="00AD0D56" w:rsidP="00AD0D56">
      <w:pPr>
        <w:numPr>
          <w:ilvl w:val="0"/>
          <w:numId w:val="46"/>
        </w:numPr>
      </w:pPr>
      <w:proofErr w:type="spellStart"/>
      <w:r>
        <w:t>Login</w:t>
      </w:r>
      <w:proofErr w:type="spellEnd"/>
      <w:r>
        <w:t xml:space="preserve"> e controle do usuário na sessão</w:t>
      </w:r>
    </w:p>
    <w:p w:rsidR="00AD0D56" w:rsidRDefault="00AD0D56" w:rsidP="00AD0D56">
      <w:pPr>
        <w:numPr>
          <w:ilvl w:val="0"/>
          <w:numId w:val="46"/>
        </w:numPr>
      </w:pPr>
      <w:r>
        <w:t>Relatório de horas trabalhadas</w:t>
      </w:r>
    </w:p>
    <w:p w:rsidR="00AD0D56" w:rsidRDefault="00AD0D56" w:rsidP="00AD0D56">
      <w:pPr>
        <w:numPr>
          <w:ilvl w:val="0"/>
          <w:numId w:val="46"/>
        </w:numPr>
      </w:pPr>
      <w:r>
        <w:t>Relatório de saldo de banco de horas</w:t>
      </w:r>
    </w:p>
    <w:p w:rsidR="00AD0D56" w:rsidRDefault="00AD0D56" w:rsidP="00AD0D56">
      <w:pPr>
        <w:numPr>
          <w:ilvl w:val="0"/>
          <w:numId w:val="46"/>
        </w:numPr>
      </w:pPr>
      <w:r>
        <w:t>Tela de manutenção de motivos de abono</w:t>
      </w:r>
    </w:p>
    <w:p w:rsidR="00AD0D56" w:rsidRDefault="00AD0D56" w:rsidP="00AD0D56">
      <w:pPr>
        <w:numPr>
          <w:ilvl w:val="0"/>
          <w:numId w:val="46"/>
        </w:numPr>
      </w:pPr>
      <w:r>
        <w:t>Tela de manutenção de motivos de ajuste de ponto</w:t>
      </w:r>
    </w:p>
    <w:p w:rsidR="00AD0D56" w:rsidRDefault="00AD0D56" w:rsidP="00AD0D56">
      <w:pPr>
        <w:numPr>
          <w:ilvl w:val="0"/>
          <w:numId w:val="46"/>
        </w:numPr>
      </w:pPr>
      <w:r>
        <w:t xml:space="preserve">Tela de </w:t>
      </w:r>
      <w:proofErr w:type="spellStart"/>
      <w:r>
        <w:t>login</w:t>
      </w:r>
      <w:proofErr w:type="spellEnd"/>
      <w:r>
        <w:t xml:space="preserve"> do sistema</w:t>
      </w:r>
    </w:p>
    <w:p w:rsidR="00FF7CD5" w:rsidRDefault="00AD0D56" w:rsidP="00AD0D56">
      <w:pPr>
        <w:numPr>
          <w:ilvl w:val="0"/>
          <w:numId w:val="46"/>
        </w:numPr>
      </w:pPr>
      <w:r>
        <w:t>Tela de manutenção de usuários</w:t>
      </w:r>
    </w:p>
    <w:p w:rsidR="00904214" w:rsidRDefault="00904214" w:rsidP="00904214">
      <w:pPr>
        <w:pStyle w:val="Ttulo1"/>
      </w:pPr>
      <w:bookmarkStart w:id="9" w:name="_Toc295311595"/>
      <w:r>
        <w:t>Ambiente de testes</w:t>
      </w:r>
      <w:bookmarkEnd w:id="9"/>
    </w:p>
    <w:p w:rsidR="00F40D8B" w:rsidRDefault="005F3B53" w:rsidP="00904214">
      <w:r>
        <w:t xml:space="preserve">Ambiente de teste a </w:t>
      </w:r>
      <w:r w:rsidR="00B30F4D">
        <w:t>ser preparado para executar os testes.</w:t>
      </w:r>
    </w:p>
    <w:p w:rsidR="00A3513E" w:rsidRDefault="00A3513E" w:rsidP="00904214"/>
    <w:tbl>
      <w:tblPr>
        <w:tblW w:w="852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5404"/>
      </w:tblGrid>
      <w:tr w:rsidR="00A3513E" w:rsidRPr="00A3513E" w:rsidTr="00A3513E">
        <w:trPr>
          <w:trHeight w:val="254"/>
        </w:trPr>
        <w:tc>
          <w:tcPr>
            <w:tcW w:w="852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7F7F7F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Ambiente </w:t>
            </w:r>
            <w:r w:rsidRPr="00A3513E">
              <w:rPr>
                <w:b/>
                <w:bCs/>
                <w:szCs w:val="24"/>
              </w:rPr>
              <w:t>Servidor</w:t>
            </w:r>
          </w:p>
        </w:tc>
      </w:tr>
      <w:tr w:rsidR="00A3513E" w:rsidRPr="00A3513E" w:rsidTr="00A3513E">
        <w:trPr>
          <w:trHeight w:val="254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F7F7F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A3513E">
              <w:rPr>
                <w:b/>
                <w:bCs/>
                <w:szCs w:val="24"/>
              </w:rPr>
              <w:t>Recurso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A3513E">
              <w:rPr>
                <w:b/>
                <w:bCs/>
                <w:szCs w:val="24"/>
              </w:rPr>
              <w:t>Descrição</w:t>
            </w:r>
          </w:p>
        </w:tc>
      </w:tr>
      <w:tr w:rsidR="00A3513E" w:rsidRPr="00A3513E" w:rsidTr="00A3513E">
        <w:trPr>
          <w:trHeight w:val="254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left"/>
              <w:rPr>
                <w:b/>
                <w:bCs/>
                <w:szCs w:val="24"/>
              </w:rPr>
            </w:pPr>
            <w:r w:rsidRPr="00A3513E">
              <w:rPr>
                <w:b/>
                <w:bCs/>
                <w:szCs w:val="24"/>
              </w:rPr>
              <w:t>Computador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513E" w:rsidRPr="00A3513E" w:rsidRDefault="00A3513E" w:rsidP="000D6688">
            <w:pPr>
              <w:spacing w:before="0" w:after="0"/>
              <w:jc w:val="left"/>
              <w:rPr>
                <w:szCs w:val="24"/>
              </w:rPr>
            </w:pPr>
            <w:r w:rsidRPr="00A3513E">
              <w:rPr>
                <w:szCs w:val="24"/>
              </w:rPr>
              <w:t>Processador</w:t>
            </w:r>
            <w:r w:rsidR="00A106FC">
              <w:rPr>
                <w:szCs w:val="24"/>
              </w:rPr>
              <w:t xml:space="preserve"> Intel C</w:t>
            </w:r>
            <w:r w:rsidR="00A106FC" w:rsidRPr="00A106FC">
              <w:rPr>
                <w:szCs w:val="24"/>
              </w:rPr>
              <w:t>ore</w:t>
            </w:r>
            <w:r w:rsidR="00A106FC">
              <w:rPr>
                <w:szCs w:val="24"/>
              </w:rPr>
              <w:t xml:space="preserve"> </w:t>
            </w:r>
            <w:r w:rsidR="00A106FC" w:rsidRPr="00A106FC">
              <w:rPr>
                <w:szCs w:val="24"/>
              </w:rPr>
              <w:t>i5</w:t>
            </w:r>
            <w:r w:rsidRPr="00A3513E">
              <w:rPr>
                <w:szCs w:val="24"/>
              </w:rPr>
              <w:t xml:space="preserve"> </w:t>
            </w:r>
            <w:r w:rsidR="00A106FC" w:rsidRPr="00A106FC">
              <w:rPr>
                <w:szCs w:val="24"/>
              </w:rPr>
              <w:t>2.53</w:t>
            </w:r>
            <w:r w:rsidRPr="00A3513E">
              <w:rPr>
                <w:szCs w:val="24"/>
              </w:rPr>
              <w:t xml:space="preserve">GHz </w:t>
            </w:r>
            <w:r w:rsidR="000D6688">
              <w:rPr>
                <w:szCs w:val="24"/>
              </w:rPr>
              <w:t>x4 -</w:t>
            </w:r>
            <w:r w:rsidRPr="00A3513E">
              <w:rPr>
                <w:szCs w:val="24"/>
              </w:rPr>
              <w:t xml:space="preserve"> </w:t>
            </w:r>
            <w:r w:rsidR="00A106FC">
              <w:rPr>
                <w:szCs w:val="24"/>
              </w:rPr>
              <w:t>6</w:t>
            </w:r>
            <w:r w:rsidRPr="00A3513E">
              <w:rPr>
                <w:szCs w:val="24"/>
              </w:rPr>
              <w:t>Gb RAM</w:t>
            </w:r>
            <w:r w:rsidR="000D6688">
              <w:rPr>
                <w:szCs w:val="24"/>
              </w:rPr>
              <w:t xml:space="preserve"> - </w:t>
            </w:r>
            <w:r w:rsidR="000D6688" w:rsidRPr="000D6688">
              <w:rPr>
                <w:szCs w:val="24"/>
              </w:rPr>
              <w:t>64-bits</w:t>
            </w:r>
          </w:p>
        </w:tc>
      </w:tr>
      <w:tr w:rsidR="00A3513E" w:rsidRPr="00A3513E" w:rsidTr="00A3513E">
        <w:trPr>
          <w:trHeight w:val="254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left"/>
              <w:rPr>
                <w:b/>
                <w:bCs/>
                <w:szCs w:val="24"/>
              </w:rPr>
            </w:pPr>
            <w:r w:rsidRPr="00A3513E">
              <w:rPr>
                <w:b/>
                <w:bCs/>
                <w:szCs w:val="24"/>
              </w:rPr>
              <w:t>Servidor de Aplicação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513E" w:rsidRPr="00A3513E" w:rsidRDefault="00A106FC" w:rsidP="00A106FC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A</w:t>
            </w:r>
            <w:r w:rsidRPr="00A106FC">
              <w:rPr>
                <w:szCs w:val="24"/>
              </w:rPr>
              <w:t xml:space="preserve">pache </w:t>
            </w:r>
            <w:proofErr w:type="spellStart"/>
            <w:r>
              <w:rPr>
                <w:szCs w:val="24"/>
              </w:rPr>
              <w:t>T</w:t>
            </w:r>
            <w:r w:rsidRPr="00A106FC">
              <w:rPr>
                <w:szCs w:val="24"/>
              </w:rPr>
              <w:t>omcat</w:t>
            </w:r>
            <w:proofErr w:type="spellEnd"/>
            <w:r w:rsidRPr="00A106FC">
              <w:rPr>
                <w:szCs w:val="24"/>
              </w:rPr>
              <w:t xml:space="preserve"> 7</w:t>
            </w:r>
          </w:p>
        </w:tc>
      </w:tr>
      <w:tr w:rsidR="00A3513E" w:rsidRPr="00A3513E" w:rsidTr="00A3513E">
        <w:trPr>
          <w:trHeight w:val="254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left"/>
              <w:rPr>
                <w:b/>
                <w:bCs/>
                <w:szCs w:val="24"/>
              </w:rPr>
            </w:pPr>
            <w:r w:rsidRPr="00A3513E">
              <w:rPr>
                <w:b/>
                <w:bCs/>
                <w:szCs w:val="24"/>
              </w:rPr>
              <w:t>Servidor de Banco de dados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513E" w:rsidRPr="00A3513E" w:rsidRDefault="00114F3D" w:rsidP="00A3513E">
            <w:pPr>
              <w:spacing w:before="0" w:after="0"/>
              <w:jc w:val="left"/>
              <w:rPr>
                <w:szCs w:val="24"/>
              </w:rPr>
            </w:pPr>
            <w:proofErr w:type="spellStart"/>
            <w:r w:rsidRPr="00114F3D">
              <w:rPr>
                <w:szCs w:val="24"/>
              </w:rPr>
              <w:t>PostgreSQL</w:t>
            </w:r>
            <w:proofErr w:type="spellEnd"/>
            <w:r>
              <w:rPr>
                <w:szCs w:val="24"/>
              </w:rPr>
              <w:t xml:space="preserve"> </w:t>
            </w:r>
            <w:r w:rsidRPr="00114F3D">
              <w:rPr>
                <w:szCs w:val="24"/>
              </w:rPr>
              <w:t>9.3.4</w:t>
            </w:r>
          </w:p>
        </w:tc>
      </w:tr>
      <w:tr w:rsidR="00A3513E" w:rsidRPr="00A3513E" w:rsidTr="00A3513E">
        <w:trPr>
          <w:trHeight w:val="254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left"/>
              <w:rPr>
                <w:b/>
                <w:bCs/>
                <w:szCs w:val="24"/>
              </w:rPr>
            </w:pPr>
            <w:r w:rsidRPr="00A3513E">
              <w:rPr>
                <w:b/>
                <w:bCs/>
                <w:szCs w:val="24"/>
              </w:rPr>
              <w:t>SO Cliente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513E" w:rsidRPr="00A3513E" w:rsidRDefault="00A106FC" w:rsidP="00A3513E">
            <w:pPr>
              <w:spacing w:before="0" w:after="0"/>
              <w:jc w:val="left"/>
              <w:rPr>
                <w:szCs w:val="24"/>
              </w:rPr>
            </w:pPr>
            <w:proofErr w:type="spellStart"/>
            <w:r w:rsidRPr="00A106FC">
              <w:rPr>
                <w:szCs w:val="24"/>
              </w:rPr>
              <w:t>Ubuntu</w:t>
            </w:r>
            <w:proofErr w:type="spellEnd"/>
            <w:r w:rsidRPr="00A106FC">
              <w:rPr>
                <w:szCs w:val="24"/>
              </w:rPr>
              <w:t xml:space="preserve"> 14.04</w:t>
            </w:r>
          </w:p>
        </w:tc>
      </w:tr>
      <w:tr w:rsidR="00A3513E" w:rsidRPr="00A3513E" w:rsidTr="00A3513E">
        <w:trPr>
          <w:trHeight w:val="254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13E" w:rsidRPr="00A3513E" w:rsidRDefault="00A3513E" w:rsidP="00A3513E">
            <w:pPr>
              <w:spacing w:before="0" w:after="0"/>
              <w:jc w:val="left"/>
              <w:rPr>
                <w:szCs w:val="24"/>
              </w:rPr>
            </w:pPr>
          </w:p>
        </w:tc>
        <w:tc>
          <w:tcPr>
            <w:tcW w:w="5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513E" w:rsidRPr="00A3513E" w:rsidRDefault="00A3513E" w:rsidP="00A3513E">
            <w:pPr>
              <w:spacing w:before="0" w:after="0"/>
              <w:jc w:val="left"/>
              <w:rPr>
                <w:sz w:val="20"/>
              </w:rPr>
            </w:pPr>
          </w:p>
        </w:tc>
      </w:tr>
      <w:tr w:rsidR="00A3513E" w:rsidRPr="00A3513E" w:rsidTr="00A3513E">
        <w:trPr>
          <w:trHeight w:val="254"/>
        </w:trPr>
        <w:tc>
          <w:tcPr>
            <w:tcW w:w="852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7F7F7F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Ambiente </w:t>
            </w:r>
            <w:r w:rsidRPr="00A3513E">
              <w:rPr>
                <w:b/>
                <w:bCs/>
                <w:szCs w:val="24"/>
              </w:rPr>
              <w:t>Cliente</w:t>
            </w:r>
          </w:p>
        </w:tc>
      </w:tr>
      <w:tr w:rsidR="00A3513E" w:rsidRPr="00A3513E" w:rsidTr="00A3513E">
        <w:trPr>
          <w:trHeight w:val="254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F7F7F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A3513E">
              <w:rPr>
                <w:b/>
                <w:bCs/>
                <w:szCs w:val="24"/>
              </w:rPr>
              <w:t>Recurso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center"/>
              <w:rPr>
                <w:b/>
                <w:bCs/>
                <w:szCs w:val="24"/>
              </w:rPr>
            </w:pPr>
            <w:r w:rsidRPr="00A3513E">
              <w:rPr>
                <w:b/>
                <w:bCs/>
                <w:szCs w:val="24"/>
              </w:rPr>
              <w:t>Descrição</w:t>
            </w:r>
          </w:p>
        </w:tc>
      </w:tr>
      <w:tr w:rsidR="00A3513E" w:rsidRPr="00A3513E" w:rsidTr="00A3513E">
        <w:trPr>
          <w:trHeight w:val="254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left"/>
              <w:rPr>
                <w:b/>
                <w:bCs/>
                <w:szCs w:val="24"/>
              </w:rPr>
            </w:pPr>
            <w:r w:rsidRPr="00A3513E">
              <w:rPr>
                <w:b/>
                <w:bCs/>
                <w:szCs w:val="24"/>
              </w:rPr>
              <w:t>Computador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513E" w:rsidRPr="00A3513E" w:rsidRDefault="00114F3D" w:rsidP="00114F3D">
            <w:pPr>
              <w:spacing w:before="0" w:after="0"/>
              <w:jc w:val="left"/>
              <w:rPr>
                <w:szCs w:val="24"/>
              </w:rPr>
            </w:pPr>
            <w:r w:rsidRPr="00A3513E">
              <w:rPr>
                <w:szCs w:val="24"/>
              </w:rPr>
              <w:t>Processador</w:t>
            </w:r>
            <w:r>
              <w:rPr>
                <w:szCs w:val="24"/>
              </w:rPr>
              <w:t xml:space="preserve"> Intel C</w:t>
            </w:r>
            <w:r w:rsidRPr="00A106FC">
              <w:rPr>
                <w:szCs w:val="24"/>
              </w:rPr>
              <w:t>ore</w:t>
            </w:r>
            <w:r>
              <w:rPr>
                <w:szCs w:val="24"/>
              </w:rPr>
              <w:t xml:space="preserve"> </w:t>
            </w:r>
            <w:r w:rsidRPr="00A106FC">
              <w:rPr>
                <w:szCs w:val="24"/>
              </w:rPr>
              <w:t>i5</w:t>
            </w:r>
            <w:r w:rsidRPr="00A3513E">
              <w:rPr>
                <w:szCs w:val="24"/>
              </w:rPr>
              <w:t xml:space="preserve"> </w:t>
            </w:r>
            <w:r w:rsidRPr="00A106FC">
              <w:rPr>
                <w:szCs w:val="24"/>
              </w:rPr>
              <w:t>2.</w:t>
            </w:r>
            <w:r>
              <w:rPr>
                <w:szCs w:val="24"/>
              </w:rPr>
              <w:t>6</w:t>
            </w:r>
            <w:r w:rsidRPr="00A3513E">
              <w:rPr>
                <w:szCs w:val="24"/>
              </w:rPr>
              <w:t xml:space="preserve">GHz </w:t>
            </w:r>
            <w:r>
              <w:rPr>
                <w:szCs w:val="24"/>
              </w:rPr>
              <w:t>x4 -</w:t>
            </w:r>
            <w:r w:rsidRPr="00A3513E">
              <w:rPr>
                <w:szCs w:val="24"/>
              </w:rPr>
              <w:t xml:space="preserve"> </w:t>
            </w:r>
            <w:r>
              <w:rPr>
                <w:szCs w:val="24"/>
              </w:rPr>
              <w:t>8</w:t>
            </w:r>
            <w:r w:rsidRPr="00A3513E">
              <w:rPr>
                <w:szCs w:val="24"/>
              </w:rPr>
              <w:t>Gb RAM</w:t>
            </w:r>
            <w:r>
              <w:rPr>
                <w:szCs w:val="24"/>
              </w:rPr>
              <w:t xml:space="preserve"> - </w:t>
            </w:r>
            <w:r w:rsidRPr="000D6688">
              <w:rPr>
                <w:szCs w:val="24"/>
              </w:rPr>
              <w:t>64-bits</w:t>
            </w:r>
          </w:p>
        </w:tc>
      </w:tr>
      <w:tr w:rsidR="00A3513E" w:rsidRPr="00725010" w:rsidTr="00A3513E">
        <w:trPr>
          <w:trHeight w:val="254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left"/>
              <w:rPr>
                <w:b/>
                <w:bCs/>
                <w:szCs w:val="24"/>
              </w:rPr>
            </w:pPr>
            <w:r w:rsidRPr="00A3513E">
              <w:rPr>
                <w:b/>
                <w:bCs/>
                <w:szCs w:val="24"/>
              </w:rPr>
              <w:t>SO Cliente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513E" w:rsidRPr="00C86D74" w:rsidRDefault="00114F3D" w:rsidP="00114F3D">
            <w:pPr>
              <w:spacing w:before="0" w:after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Microsoft Windows 7 Professional</w:t>
            </w:r>
          </w:p>
        </w:tc>
      </w:tr>
      <w:tr w:rsidR="00A3513E" w:rsidRPr="007A1B95" w:rsidTr="00A3513E">
        <w:trPr>
          <w:trHeight w:val="254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3513E" w:rsidRPr="00A3513E" w:rsidRDefault="00A3513E" w:rsidP="00A3513E">
            <w:pPr>
              <w:spacing w:before="0" w:after="0"/>
              <w:jc w:val="left"/>
              <w:rPr>
                <w:b/>
                <w:bCs/>
                <w:szCs w:val="24"/>
              </w:rPr>
            </w:pPr>
            <w:r w:rsidRPr="00A3513E">
              <w:rPr>
                <w:b/>
                <w:bCs/>
                <w:szCs w:val="24"/>
              </w:rPr>
              <w:t>Navegador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513E" w:rsidRPr="00114F3D" w:rsidRDefault="00A3513E" w:rsidP="00A3513E">
            <w:pPr>
              <w:spacing w:before="0" w:after="0"/>
              <w:jc w:val="left"/>
              <w:rPr>
                <w:szCs w:val="24"/>
                <w:lang w:val="en-US"/>
              </w:rPr>
            </w:pPr>
            <w:r w:rsidRPr="00114F3D">
              <w:rPr>
                <w:szCs w:val="24"/>
                <w:lang w:val="en-US"/>
              </w:rPr>
              <w:t>Chrome / Firefox / IE / Safari</w:t>
            </w:r>
            <w:r w:rsidR="00114F3D" w:rsidRPr="00114F3D">
              <w:rPr>
                <w:szCs w:val="24"/>
                <w:lang w:val="en-US"/>
              </w:rPr>
              <w:t xml:space="preserve"> / Opera</w:t>
            </w:r>
          </w:p>
        </w:tc>
      </w:tr>
    </w:tbl>
    <w:p w:rsidR="005F3B53" w:rsidRPr="00114F3D" w:rsidRDefault="005F3B53" w:rsidP="00904214">
      <w:pPr>
        <w:rPr>
          <w:lang w:val="en-US"/>
        </w:rPr>
      </w:pPr>
    </w:p>
    <w:p w:rsidR="00196C10" w:rsidRDefault="00904214">
      <w:pPr>
        <w:pStyle w:val="Ttulo1"/>
        <w:rPr>
          <w:sz w:val="24"/>
        </w:rPr>
      </w:pPr>
      <w:bookmarkStart w:id="10" w:name="_Toc295311596"/>
      <w:r>
        <w:lastRenderedPageBreak/>
        <w:t>Garantia da Qualidade</w:t>
      </w:r>
      <w:bookmarkEnd w:id="10"/>
    </w:p>
    <w:p w:rsidR="00196C10" w:rsidRDefault="00B30F4D">
      <w:r>
        <w:t>Essa seção visa definir como a qualidade do processo será avaliada.</w:t>
      </w:r>
    </w:p>
    <w:p w:rsidR="00196C10" w:rsidRDefault="00904214">
      <w:pPr>
        <w:pStyle w:val="Ttulo2"/>
      </w:pPr>
      <w:bookmarkStart w:id="11" w:name="_Toc295311597"/>
      <w:r>
        <w:t>Critérios de aceitação</w:t>
      </w:r>
      <w:bookmarkEnd w:id="11"/>
    </w:p>
    <w:p w:rsidR="008F2624" w:rsidRPr="00A020A5" w:rsidRDefault="008F2624" w:rsidP="00904214">
      <w:r>
        <w:t xml:space="preserve">Cada etapa do desenvolvimento deverá estar documentada no </w:t>
      </w:r>
      <w:r w:rsidR="00A03A25">
        <w:t xml:space="preserve">seu </w:t>
      </w:r>
      <w:r>
        <w:t>artefato específico, comprovando a sua execução. Para as atividades de inspeção e revisão por pares, deverão existir registros de horas comprovando a sua execução.</w:t>
      </w:r>
      <w:r w:rsidR="00A03A25">
        <w:t xml:space="preserve"> </w:t>
      </w:r>
    </w:p>
    <w:p w:rsidR="00196C10" w:rsidRDefault="00904214">
      <w:pPr>
        <w:pStyle w:val="Ttulo2"/>
      </w:pPr>
      <w:bookmarkStart w:id="12" w:name="_Toc295311598"/>
      <w:r>
        <w:t>Processo de Auditoria</w:t>
      </w:r>
      <w:bookmarkEnd w:id="12"/>
    </w:p>
    <w:p w:rsidR="001A3C20" w:rsidRPr="00A020A5" w:rsidRDefault="00A03A25" w:rsidP="00904214">
      <w:r>
        <w:t xml:space="preserve">O auditor de qualidade fará auditoria </w:t>
      </w:r>
      <w:r w:rsidR="006B0429">
        <w:t>no projeto a cada marco executado</w:t>
      </w:r>
      <w:r>
        <w:t>.</w:t>
      </w:r>
      <w:r w:rsidR="006B0429">
        <w:t xml:space="preserve"> Será definido com o gerente de projetos a etapa a ser auditada.</w:t>
      </w:r>
    </w:p>
    <w:sectPr w:rsidR="001A3C20" w:rsidRPr="00A020A5">
      <w:headerReference w:type="default" r:id="rId9"/>
      <w:footerReference w:type="default" r:id="rId1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E21" w:rsidRDefault="00E71E21">
      <w:r>
        <w:separator/>
      </w:r>
    </w:p>
  </w:endnote>
  <w:endnote w:type="continuationSeparator" w:id="0">
    <w:p w:rsidR="00E71E21" w:rsidRDefault="00E71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5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2835"/>
      <w:gridCol w:w="3510"/>
    </w:tblGrid>
    <w:tr w:rsidR="00196C10" w:rsidTr="00BA34CB">
      <w:trPr>
        <w:cantSplit/>
        <w:trHeight w:val="367"/>
      </w:trPr>
      <w:tc>
        <w:tcPr>
          <w:tcW w:w="3510" w:type="dxa"/>
          <w:shd w:val="clear" w:color="auto" w:fill="auto"/>
        </w:tcPr>
        <w:p w:rsidR="00196C10" w:rsidRPr="00BA34CB" w:rsidRDefault="00196C10">
          <w:pPr>
            <w:pStyle w:val="Rodap"/>
            <w:rPr>
              <w:sz w:val="18"/>
            </w:rPr>
          </w:pPr>
          <w:r w:rsidRPr="00BA34CB">
            <w:rPr>
              <w:sz w:val="18"/>
            </w:rPr>
            <w:t xml:space="preserve">Plano de </w:t>
          </w:r>
          <w:r w:rsidR="00904214" w:rsidRPr="00BA34CB">
            <w:rPr>
              <w:sz w:val="18"/>
            </w:rPr>
            <w:t>Qualidade</w:t>
          </w:r>
          <w:r w:rsidRPr="00BA34CB">
            <w:rPr>
              <w:sz w:val="18"/>
            </w:rPr>
            <w:t xml:space="preserve"> d</w:t>
          </w:r>
          <w:r w:rsidR="00904214" w:rsidRPr="00BA34CB">
            <w:rPr>
              <w:sz w:val="18"/>
            </w:rPr>
            <w:t>o</w:t>
          </w:r>
          <w:r w:rsidRPr="00BA34CB">
            <w:rPr>
              <w:sz w:val="18"/>
            </w:rPr>
            <w:t xml:space="preserve"> Projeto</w:t>
          </w:r>
        </w:p>
        <w:p w:rsidR="00196C10" w:rsidRPr="00BA34CB" w:rsidRDefault="00196C10">
          <w:pPr>
            <w:pStyle w:val="Rodap"/>
            <w:rPr>
              <w:sz w:val="18"/>
            </w:rPr>
          </w:pPr>
        </w:p>
      </w:tc>
      <w:tc>
        <w:tcPr>
          <w:tcW w:w="2835" w:type="dxa"/>
          <w:shd w:val="clear" w:color="auto" w:fill="auto"/>
        </w:tcPr>
        <w:p w:rsidR="00196C10" w:rsidRPr="00BA34CB" w:rsidRDefault="00196C10">
          <w:pPr>
            <w:pStyle w:val="Rodap"/>
            <w:jc w:val="center"/>
            <w:rPr>
              <w:sz w:val="18"/>
            </w:rPr>
          </w:pPr>
        </w:p>
      </w:tc>
      <w:tc>
        <w:tcPr>
          <w:tcW w:w="3510" w:type="dxa"/>
        </w:tcPr>
        <w:p w:rsidR="00196C10" w:rsidRDefault="00196C10">
          <w:pPr>
            <w:pStyle w:val="Rodap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01570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>/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C01570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r>
            <w:rPr>
              <w:sz w:val="18"/>
            </w:rPr>
            <w:t xml:space="preserve"> </w:t>
          </w:r>
        </w:p>
        <w:p w:rsidR="00196C10" w:rsidRDefault="005110F1" w:rsidP="005110F1">
          <w:pPr>
            <w:pStyle w:val="Rodap"/>
            <w:tabs>
              <w:tab w:val="right" w:pos="3294"/>
            </w:tabs>
            <w:rPr>
              <w:noProof/>
              <w:sz w:val="18"/>
            </w:rPr>
          </w:pPr>
          <w:r>
            <w:rPr>
              <w:sz w:val="18"/>
            </w:rPr>
            <w:tab/>
          </w:r>
        </w:p>
      </w:tc>
    </w:tr>
  </w:tbl>
  <w:p w:rsidR="00196C10" w:rsidRDefault="00196C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E21" w:rsidRDefault="00E71E21">
      <w:r>
        <w:separator/>
      </w:r>
    </w:p>
  </w:footnote>
  <w:footnote w:type="continuationSeparator" w:id="0">
    <w:p w:rsidR="00E71E21" w:rsidRDefault="00E71E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11" w:type="dxa"/>
      <w:tblLayout w:type="fixed"/>
      <w:tblLook w:val="01E0" w:firstRow="1" w:lastRow="1" w:firstColumn="1" w:lastColumn="1" w:noHBand="0" w:noVBand="0"/>
    </w:tblPr>
    <w:tblGrid>
      <w:gridCol w:w="1240"/>
      <w:gridCol w:w="5386"/>
      <w:gridCol w:w="1985"/>
    </w:tblGrid>
    <w:tr w:rsidR="005110F1" w:rsidTr="00196C10">
      <w:trPr>
        <w:trHeight w:val="703"/>
      </w:trPr>
      <w:tc>
        <w:tcPr>
          <w:tcW w:w="1240" w:type="dxa"/>
          <w:hideMark/>
        </w:tcPr>
        <w:p w:rsidR="005110F1" w:rsidRPr="009568D9" w:rsidRDefault="000D4E5B" w:rsidP="00196C10">
          <w:pPr>
            <w:pStyle w:val="Cabealho"/>
            <w:ind w:left="-180" w:right="-68"/>
          </w:pPr>
          <w:r w:rsidRPr="00744F2D">
            <w:rPr>
              <w:noProof/>
            </w:rPr>
            <w:drawing>
              <wp:inline distT="0" distB="0" distL="0" distR="0">
                <wp:extent cx="800100" cy="828675"/>
                <wp:effectExtent l="0" t="0" r="0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  <w:vAlign w:val="center"/>
          <w:hideMark/>
        </w:tcPr>
        <w:p w:rsidR="005110F1" w:rsidRPr="005E780B" w:rsidRDefault="005110F1" w:rsidP="00196C10">
          <w:pPr>
            <w:autoSpaceDE w:val="0"/>
            <w:autoSpaceDN w:val="0"/>
            <w:adjustRightInd w:val="0"/>
            <w:jc w:val="center"/>
            <w:rPr>
              <w:rFonts w:ascii="Times-Roman" w:hAnsi="Times-Roman" w:cs="Times-Roman"/>
              <w:sz w:val="16"/>
              <w:szCs w:val="16"/>
            </w:rPr>
          </w:pPr>
          <w:r w:rsidRPr="005E780B">
            <w:rPr>
              <w:rFonts w:ascii="Times-Roman" w:hAnsi="Times-Roman" w:cs="Times-Roman"/>
              <w:sz w:val="16"/>
              <w:szCs w:val="16"/>
            </w:rPr>
            <w:t>UNIVERSIDADE DO ESTADO DE SANTA CATARINA – UDESC</w:t>
          </w:r>
        </w:p>
        <w:p w:rsidR="005110F1" w:rsidRPr="005E780B" w:rsidRDefault="005110F1" w:rsidP="00196C10">
          <w:pPr>
            <w:autoSpaceDE w:val="0"/>
            <w:autoSpaceDN w:val="0"/>
            <w:adjustRightInd w:val="0"/>
            <w:jc w:val="center"/>
            <w:rPr>
              <w:rFonts w:ascii="Times-Roman" w:hAnsi="Times-Roman" w:cs="Times-Roman"/>
              <w:sz w:val="16"/>
              <w:szCs w:val="16"/>
            </w:rPr>
          </w:pPr>
          <w:r w:rsidRPr="005E780B">
            <w:rPr>
              <w:rFonts w:ascii="Times-Roman" w:hAnsi="Times-Roman" w:cs="Times-Roman"/>
              <w:sz w:val="16"/>
              <w:szCs w:val="16"/>
            </w:rPr>
            <w:t>CENTRO DE EDUCAÇÃO SUPERIOR DO ALTO VALE DO ITAJAÍ – CEAVI</w:t>
          </w:r>
        </w:p>
        <w:p w:rsidR="005110F1" w:rsidRPr="005110F1" w:rsidRDefault="005110F1" w:rsidP="005110F1">
          <w:pPr>
            <w:pStyle w:val="Cabealho"/>
            <w:jc w:val="center"/>
            <w:rPr>
              <w:rFonts w:ascii="Times-Roman" w:hAnsi="Times-Roman" w:cs="Times-Roman"/>
              <w:sz w:val="16"/>
              <w:szCs w:val="16"/>
            </w:rPr>
          </w:pPr>
          <w:r>
            <w:rPr>
              <w:rFonts w:ascii="Times-Roman" w:hAnsi="Times-Roman" w:cs="Times-Roman"/>
              <w:sz w:val="16"/>
              <w:szCs w:val="16"/>
            </w:rPr>
            <w:t>DIREÇÃO DE ENSINO – DEN</w:t>
          </w:r>
        </w:p>
      </w:tc>
      <w:tc>
        <w:tcPr>
          <w:tcW w:w="1985" w:type="dxa"/>
          <w:vAlign w:val="center"/>
          <w:hideMark/>
        </w:tcPr>
        <w:p w:rsidR="005110F1" w:rsidRPr="009568D9" w:rsidRDefault="000D4E5B" w:rsidP="00196C10">
          <w:pPr>
            <w:pStyle w:val="Cabealho"/>
            <w:ind w:hanging="108"/>
            <w:jc w:val="right"/>
          </w:pPr>
          <w:r w:rsidRPr="00744F2D">
            <w:rPr>
              <w:noProof/>
            </w:rPr>
            <w:drawing>
              <wp:inline distT="0" distB="0" distL="0" distR="0">
                <wp:extent cx="857250" cy="371475"/>
                <wp:effectExtent l="0" t="0" r="0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96C10" w:rsidRDefault="00196C10" w:rsidP="005110F1">
    <w:pPr>
      <w:pStyle w:val="Cabealho"/>
      <w:spacing w:before="0"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C10" w:rsidRDefault="00196C10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99048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1F13B75"/>
    <w:multiLevelType w:val="multilevel"/>
    <w:tmpl w:val="83DC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1D21EE"/>
    <w:multiLevelType w:val="hybridMultilevel"/>
    <w:tmpl w:val="D43CA352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466E17"/>
    <w:multiLevelType w:val="multilevel"/>
    <w:tmpl w:val="5EEC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07513D"/>
    <w:multiLevelType w:val="hybridMultilevel"/>
    <w:tmpl w:val="DBEEDCD2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C57560"/>
    <w:multiLevelType w:val="hybridMultilevel"/>
    <w:tmpl w:val="49C20532"/>
    <w:lvl w:ilvl="0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B331A8D"/>
    <w:multiLevelType w:val="multilevel"/>
    <w:tmpl w:val="8344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CE28D2"/>
    <w:multiLevelType w:val="hybridMultilevel"/>
    <w:tmpl w:val="6230442C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>
    <w:nsid w:val="230F1E9D"/>
    <w:multiLevelType w:val="multilevel"/>
    <w:tmpl w:val="27BC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8918F3"/>
    <w:multiLevelType w:val="hybridMultilevel"/>
    <w:tmpl w:val="9FDC232E"/>
    <w:lvl w:ilvl="0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3283838"/>
    <w:multiLevelType w:val="hybridMultilevel"/>
    <w:tmpl w:val="E0E0B66C"/>
    <w:lvl w:ilvl="0" w:tplc="0416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4">
    <w:nsid w:val="333B2A73"/>
    <w:multiLevelType w:val="multilevel"/>
    <w:tmpl w:val="CBAC191A"/>
    <w:lvl w:ilvl="0">
      <w:start w:val="1"/>
      <w:numFmt w:val="bullet"/>
      <w:pStyle w:val="tituloApendice2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pStyle w:val="tituloApendice2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15">
    <w:nsid w:val="33CF4EB3"/>
    <w:multiLevelType w:val="hybridMultilevel"/>
    <w:tmpl w:val="DCBCC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D91EC7"/>
    <w:multiLevelType w:val="multilevel"/>
    <w:tmpl w:val="C7C8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6D6807"/>
    <w:multiLevelType w:val="hybridMultilevel"/>
    <w:tmpl w:val="6A245B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B64F75"/>
    <w:multiLevelType w:val="hybridMultilevel"/>
    <w:tmpl w:val="701A12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0855E4"/>
    <w:multiLevelType w:val="hybridMultilevel"/>
    <w:tmpl w:val="AB2E84A6"/>
    <w:lvl w:ilvl="0" w:tplc="8FAE8CE0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B28DA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BD0A8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2CE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8CC6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55EB4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1C652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8E7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90419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945E1C"/>
    <w:multiLevelType w:val="multilevel"/>
    <w:tmpl w:val="5DCE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F75147"/>
    <w:multiLevelType w:val="hybridMultilevel"/>
    <w:tmpl w:val="907EB518"/>
    <w:lvl w:ilvl="0" w:tplc="EB5A6D9C">
      <w:start w:val="1"/>
      <w:numFmt w:val="decimal"/>
      <w:lvlText w:val="7.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679A085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DA3E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9003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D2BD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9822D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5A24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CE4F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C48C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EC2F0D"/>
    <w:multiLevelType w:val="hybridMultilevel"/>
    <w:tmpl w:val="739A5D86"/>
    <w:name w:val="WW8Num13"/>
    <w:lvl w:ilvl="0" w:tplc="52CCDFF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5EEAD61E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EA660D1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D7B001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125EE4D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AA2256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4AD079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9D72C1B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DCB24A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4BC16745"/>
    <w:multiLevelType w:val="multilevel"/>
    <w:tmpl w:val="34A8916A"/>
    <w:name w:val="WW8Num22222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3D6412"/>
    <w:multiLevelType w:val="multilevel"/>
    <w:tmpl w:val="9890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5828DC"/>
    <w:multiLevelType w:val="hybridMultilevel"/>
    <w:tmpl w:val="99FCC97C"/>
    <w:lvl w:ilvl="0" w:tplc="BD2CF6B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73086F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0FE34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D4EA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C20E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4AF2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703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50CF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B5E90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1F70506"/>
    <w:multiLevelType w:val="hybridMultilevel"/>
    <w:tmpl w:val="95E4EBA6"/>
    <w:lvl w:ilvl="0" w:tplc="7324AA2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7AE2908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FE70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BAAA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D271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66C8B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EE94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2292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3DA11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75F6B1B"/>
    <w:multiLevelType w:val="multilevel"/>
    <w:tmpl w:val="6A28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4258EB"/>
    <w:multiLevelType w:val="multilevel"/>
    <w:tmpl w:val="E486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FF106A"/>
    <w:multiLevelType w:val="hybridMultilevel"/>
    <w:tmpl w:val="BABC3FB2"/>
    <w:lvl w:ilvl="0" w:tplc="14D2454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9AEE4B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EA6E247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896F96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B20428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45C292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692323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5E57A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EC144CD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77001290"/>
    <w:multiLevelType w:val="multilevel"/>
    <w:tmpl w:val="B33A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19"/>
  </w:num>
  <w:num w:numId="5">
    <w:abstractNumId w:val="31"/>
  </w:num>
  <w:num w:numId="6">
    <w:abstractNumId w:val="5"/>
  </w:num>
  <w:num w:numId="7">
    <w:abstractNumId w:val="18"/>
  </w:num>
  <w:num w:numId="8">
    <w:abstractNumId w:val="22"/>
  </w:num>
  <w:num w:numId="9">
    <w:abstractNumId w:val="25"/>
  </w:num>
  <w:num w:numId="10">
    <w:abstractNumId w:val="7"/>
  </w:num>
  <w:num w:numId="11">
    <w:abstractNumId w:val="26"/>
  </w:num>
  <w:num w:numId="12">
    <w:abstractNumId w:val="8"/>
  </w:num>
  <w:num w:numId="13">
    <w:abstractNumId w:val="29"/>
  </w:num>
  <w:num w:numId="14">
    <w:abstractNumId w:val="12"/>
  </w:num>
  <w:num w:numId="15">
    <w:abstractNumId w:val="2"/>
  </w:num>
  <w:num w:numId="16">
    <w:abstractNumId w:val="21"/>
  </w:num>
  <w:num w:numId="17">
    <w:abstractNumId w:val="13"/>
  </w:num>
  <w:num w:numId="18">
    <w:abstractNumId w:val="16"/>
  </w:num>
  <w:num w:numId="19">
    <w:abstractNumId w:val="23"/>
  </w:num>
  <w:num w:numId="20">
    <w:abstractNumId w:val="9"/>
  </w:num>
  <w:num w:numId="21">
    <w:abstractNumId w:val="24"/>
  </w:num>
  <w:num w:numId="22">
    <w:abstractNumId w:val="27"/>
  </w:num>
  <w:num w:numId="23">
    <w:abstractNumId w:val="11"/>
  </w:num>
  <w:num w:numId="24">
    <w:abstractNumId w:val="30"/>
  </w:num>
  <w:num w:numId="25">
    <w:abstractNumId w:val="4"/>
  </w:num>
  <w:num w:numId="26">
    <w:abstractNumId w:val="20"/>
  </w:num>
  <w:num w:numId="27">
    <w:abstractNumId w:val="6"/>
  </w:num>
  <w:num w:numId="28">
    <w:abstractNumId w:val="28"/>
  </w:num>
  <w:num w:numId="29">
    <w:abstractNumId w:val="31"/>
  </w:num>
  <w:num w:numId="30">
    <w:abstractNumId w:val="31"/>
  </w:num>
  <w:num w:numId="31">
    <w:abstractNumId w:val="31"/>
  </w:num>
  <w:num w:numId="32">
    <w:abstractNumId w:val="31"/>
  </w:num>
  <w:num w:numId="33">
    <w:abstractNumId w:val="31"/>
  </w:num>
  <w:num w:numId="34">
    <w:abstractNumId w:val="31"/>
  </w:num>
  <w:num w:numId="35">
    <w:abstractNumId w:val="31"/>
  </w:num>
  <w:num w:numId="36">
    <w:abstractNumId w:val="31"/>
  </w:num>
  <w:num w:numId="37">
    <w:abstractNumId w:val="31"/>
  </w:num>
  <w:num w:numId="38">
    <w:abstractNumId w:val="15"/>
  </w:num>
  <w:num w:numId="39">
    <w:abstractNumId w:val="31"/>
  </w:num>
  <w:num w:numId="40">
    <w:abstractNumId w:val="31"/>
  </w:num>
  <w:num w:numId="41">
    <w:abstractNumId w:val="31"/>
  </w:num>
  <w:num w:numId="42">
    <w:abstractNumId w:val="31"/>
  </w:num>
  <w:num w:numId="43">
    <w:abstractNumId w:val="31"/>
  </w:num>
  <w:num w:numId="44">
    <w:abstractNumId w:val="31"/>
  </w:num>
  <w:num w:numId="45">
    <w:abstractNumId w:val="31"/>
  </w:num>
  <w:num w:numId="46">
    <w:abstractNumId w:val="10"/>
  </w:num>
  <w:num w:numId="47">
    <w:abstractNumId w:val="31"/>
  </w:num>
  <w:num w:numId="48">
    <w:abstractNumId w:val="31"/>
  </w:num>
  <w:num w:numId="49">
    <w:abstractNumId w:val="31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CD5"/>
    <w:rsid w:val="000335E7"/>
    <w:rsid w:val="000B5001"/>
    <w:rsid w:val="000D4E5B"/>
    <w:rsid w:val="000D6688"/>
    <w:rsid w:val="000E2B0E"/>
    <w:rsid w:val="001068A9"/>
    <w:rsid w:val="00114F3D"/>
    <w:rsid w:val="001742A3"/>
    <w:rsid w:val="00196C10"/>
    <w:rsid w:val="001A3C20"/>
    <w:rsid w:val="001B3CF2"/>
    <w:rsid w:val="001C5CCB"/>
    <w:rsid w:val="00297D3F"/>
    <w:rsid w:val="00331D72"/>
    <w:rsid w:val="00390333"/>
    <w:rsid w:val="00391DDD"/>
    <w:rsid w:val="003D1A7A"/>
    <w:rsid w:val="003D7A08"/>
    <w:rsid w:val="003E54C8"/>
    <w:rsid w:val="00443C92"/>
    <w:rsid w:val="00471A10"/>
    <w:rsid w:val="004F1DBE"/>
    <w:rsid w:val="004F51A7"/>
    <w:rsid w:val="005110F1"/>
    <w:rsid w:val="00534D28"/>
    <w:rsid w:val="005549B7"/>
    <w:rsid w:val="005F3B53"/>
    <w:rsid w:val="00613416"/>
    <w:rsid w:val="006137AD"/>
    <w:rsid w:val="00614D7B"/>
    <w:rsid w:val="006325F2"/>
    <w:rsid w:val="006B0429"/>
    <w:rsid w:val="00725010"/>
    <w:rsid w:val="00753868"/>
    <w:rsid w:val="007A16B2"/>
    <w:rsid w:val="007A1B95"/>
    <w:rsid w:val="00836355"/>
    <w:rsid w:val="00841C00"/>
    <w:rsid w:val="00847F97"/>
    <w:rsid w:val="008A6134"/>
    <w:rsid w:val="008F2624"/>
    <w:rsid w:val="00904214"/>
    <w:rsid w:val="0092305A"/>
    <w:rsid w:val="0095136E"/>
    <w:rsid w:val="00981B8F"/>
    <w:rsid w:val="009F5125"/>
    <w:rsid w:val="00A020A5"/>
    <w:rsid w:val="00A03A25"/>
    <w:rsid w:val="00A106FC"/>
    <w:rsid w:val="00A3513E"/>
    <w:rsid w:val="00A549FB"/>
    <w:rsid w:val="00A67A1C"/>
    <w:rsid w:val="00AB485F"/>
    <w:rsid w:val="00AD0D56"/>
    <w:rsid w:val="00AF7D04"/>
    <w:rsid w:val="00B219D8"/>
    <w:rsid w:val="00B30F4D"/>
    <w:rsid w:val="00B33E34"/>
    <w:rsid w:val="00BA34CB"/>
    <w:rsid w:val="00BC32F4"/>
    <w:rsid w:val="00BF2CFA"/>
    <w:rsid w:val="00C01570"/>
    <w:rsid w:val="00C04501"/>
    <w:rsid w:val="00C86D74"/>
    <w:rsid w:val="00CA0C88"/>
    <w:rsid w:val="00CE1CD5"/>
    <w:rsid w:val="00CE7AF1"/>
    <w:rsid w:val="00D30164"/>
    <w:rsid w:val="00DA32A9"/>
    <w:rsid w:val="00DC1AC9"/>
    <w:rsid w:val="00DE6B21"/>
    <w:rsid w:val="00E01733"/>
    <w:rsid w:val="00E307AD"/>
    <w:rsid w:val="00E71E21"/>
    <w:rsid w:val="00E75014"/>
    <w:rsid w:val="00EA79DA"/>
    <w:rsid w:val="00F40D8B"/>
    <w:rsid w:val="00F87263"/>
    <w:rsid w:val="00FA4DA1"/>
    <w:rsid w:val="00FB0244"/>
    <w:rsid w:val="00FC639F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A9F062-01C4-42F9-935C-CFD821BD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5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5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5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5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5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5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5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5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1"/>
      </w:numPr>
    </w:pPr>
  </w:style>
  <w:style w:type="paragraph" w:styleId="Commarcadores">
    <w:name w:val="List Bullet"/>
    <w:basedOn w:val="Normal"/>
    <w:autoRedefine/>
    <w:semiHidden/>
    <w:pPr>
      <w:numPr>
        <w:numId w:val="2"/>
      </w:numPr>
    </w:pPr>
    <w:rPr>
      <w:bCs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paragraph" w:customStyle="1" w:styleId="sistema">
    <w:name w:val="sistema"/>
    <w:basedOn w:val="Normal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b/>
      <w:caps/>
      <w:noProof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next w:val="Normal"/>
    <w:semiHidden/>
    <w:rPr>
      <w:i/>
      <w:color w:val="0000FF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  <w:rPr>
      <w:color w:val="0000FF"/>
    </w:rPr>
  </w:style>
  <w:style w:type="paragraph" w:customStyle="1" w:styleId="TituloApresentacao">
    <w:name w:val="TituloApresentacao"/>
    <w:basedOn w:val="Normal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pPr>
      <w:jc w:val="center"/>
      <w:outlineLvl w:val="1"/>
    </w:pPr>
    <w:rPr>
      <w:rFonts w:ascii="Arial" w:hAnsi="Arial" w:cs="Arial"/>
      <w:szCs w:val="24"/>
    </w:rPr>
  </w:style>
  <w:style w:type="paragraph" w:customStyle="1" w:styleId="TituloApendice">
    <w:name w:val="TituloApendice"/>
    <w:basedOn w:val="Ttulo1"/>
    <w:next w:val="Normal"/>
    <w:pPr>
      <w:numPr>
        <w:numId w:val="4"/>
      </w:numPr>
    </w:p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tituloApendice2">
    <w:name w:val="tituloApendice 2"/>
    <w:basedOn w:val="Ttulo2"/>
    <w:next w:val="Normal"/>
    <w:pPr>
      <w:numPr>
        <w:ilvl w:val="0"/>
        <w:numId w:val="3"/>
      </w:numPr>
    </w:pPr>
    <w:rPr>
      <w:sz w:val="24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customStyle="1" w:styleId="HelpText">
    <w:name w:val="Help Text"/>
    <w:rPr>
      <w:i/>
      <w:vanish/>
      <w:color w:val="FF0000"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styleId="Recuodecorpodetexto2">
    <w:name w:val="Body Text Indent 2"/>
    <w:basedOn w:val="Normal"/>
    <w:semiHidden/>
    <w:pPr>
      <w:spacing w:before="0" w:after="0"/>
      <w:ind w:left="792"/>
      <w:jc w:val="left"/>
    </w:pPr>
    <w:rPr>
      <w:rFonts w:ascii="Arial" w:hAnsi="Arial" w:cs="Arial"/>
      <w:color w:val="0000FF"/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character" w:customStyle="1" w:styleId="CharChar">
    <w:name w:val="Char Char"/>
    <w:rPr>
      <w:rFonts w:ascii="Arial" w:hAnsi="Arial"/>
      <w:b/>
      <w:sz w:val="26"/>
      <w:lang w:val="pt-BR" w:eastAsia="pt-BR" w:bidi="ar-SA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NormalFirstline1">
    <w:name w:val="Normal + First line:  1"/>
    <w:aliases w:val="25 cm"/>
    <w:basedOn w:val="Ttulo3"/>
    <w:pPr>
      <w:numPr>
        <w:ilvl w:val="0"/>
        <w:numId w:val="0"/>
      </w:numPr>
      <w:ind w:left="709"/>
    </w:pPr>
    <w:rPr>
      <w:rFonts w:ascii="Times New Roman" w:hAnsi="Times New Roman"/>
    </w:rPr>
  </w:style>
  <w:style w:type="paragraph" w:customStyle="1" w:styleId="NormalLeft">
    <w:name w:val="Normal + Left"/>
    <w:aliases w:val="First line:  0,76 cm"/>
    <w:basedOn w:val="NormalFirstline1"/>
    <w:pPr>
      <w:ind w:left="720" w:firstLine="720"/>
    </w:pPr>
    <w:rPr>
      <w:b w:val="0"/>
    </w:rPr>
  </w:style>
  <w:style w:type="paragraph" w:customStyle="1" w:styleId="Ttulo4-Karine">
    <w:name w:val="Título 4 - Karine"/>
    <w:basedOn w:val="Normal"/>
    <w:pPr>
      <w:widowControl w:val="0"/>
      <w:suppressAutoHyphens/>
      <w:spacing w:before="0" w:after="0"/>
      <w:jc w:val="left"/>
    </w:pPr>
    <w:rPr>
      <w:rFonts w:ascii="Arial" w:hAnsi="Arial" w:cs="Arial"/>
      <w:b/>
      <w:szCs w:val="24"/>
      <w:lang w:eastAsia="ar-SA"/>
    </w:rPr>
  </w:style>
  <w:style w:type="paragraph" w:styleId="Recuodecorpodetexto">
    <w:name w:val="Body Text Indent"/>
    <w:basedOn w:val="Normal"/>
    <w:semiHidden/>
    <w:pPr>
      <w:ind w:firstLine="432"/>
    </w:pPr>
  </w:style>
  <w:style w:type="character" w:styleId="MquinadeescreverHTML">
    <w:name w:val="HTML Typewriter"/>
    <w:semiHidden/>
    <w:rPr>
      <w:rFonts w:ascii="Arial Unicode MS" w:eastAsia="Courier New" w:hAnsi="Arial Unicode MS" w:cs="Courier New"/>
      <w:sz w:val="20"/>
      <w:szCs w:val="20"/>
    </w:rPr>
  </w:style>
  <w:style w:type="character" w:customStyle="1" w:styleId="CabealhoChar">
    <w:name w:val="Cabeçalho Char"/>
    <w:link w:val="Cabealho"/>
    <w:uiPriority w:val="99"/>
    <w:rsid w:val="005110F1"/>
    <w:rPr>
      <w:rFonts w:ascii="Arial" w:hAnsi="Arial"/>
    </w:rPr>
  </w:style>
  <w:style w:type="paragraph" w:customStyle="1" w:styleId="WW-Commarcadores">
    <w:name w:val="WW-Com marcadores"/>
    <w:basedOn w:val="Normal"/>
    <w:pPr>
      <w:tabs>
        <w:tab w:val="num" w:pos="360"/>
      </w:tabs>
      <w:suppressAutoHyphens/>
    </w:pPr>
    <w:rPr>
      <w:lang w:eastAsia="ar-SA"/>
    </w:rPr>
  </w:style>
  <w:style w:type="paragraph" w:customStyle="1" w:styleId="Negrito">
    <w:name w:val="Negrito"/>
    <w:basedOn w:val="Normal"/>
    <w:next w:val="Normal"/>
    <w:rsid w:val="003E54C8"/>
    <w:pPr>
      <w:spacing w:before="0" w:after="0"/>
      <w:jc w:val="left"/>
    </w:pPr>
    <w:rPr>
      <w:rFonts w:ascii="Verdana" w:hAnsi="Verdana"/>
      <w:b/>
      <w:sz w:val="20"/>
      <w:szCs w:val="24"/>
    </w:rPr>
  </w:style>
  <w:style w:type="paragraph" w:styleId="Textodebalo">
    <w:name w:val="Balloon Text"/>
    <w:basedOn w:val="Normal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infobluetabela">
    <w:name w:val="infoblue tabela"/>
    <w:basedOn w:val="Normal"/>
    <w:rsid w:val="003E54C8"/>
    <w:pPr>
      <w:spacing w:before="0" w:after="0"/>
      <w:jc w:val="left"/>
    </w:pPr>
    <w:rPr>
      <w:i/>
      <w:iCs/>
      <w:color w:val="0000FF"/>
      <w:sz w:val="20"/>
      <w:szCs w:val="24"/>
    </w:rPr>
  </w:style>
  <w:style w:type="paragraph" w:customStyle="1" w:styleId="DecimalAligned">
    <w:name w:val="Decimal Aligned"/>
    <w:basedOn w:val="Normal"/>
    <w:qFormat/>
    <w:pPr>
      <w:tabs>
        <w:tab w:val="decimal" w:pos="360"/>
      </w:tabs>
      <w:spacing w:before="0" w:after="200" w:line="276" w:lineRule="auto"/>
      <w:jc w:val="left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semiHidden/>
    <w:unhideWhenUsed/>
    <w:pPr>
      <w:spacing w:before="0" w:after="0"/>
      <w:jc w:val="left"/>
    </w:pPr>
    <w:rPr>
      <w:rFonts w:ascii="Calibri" w:hAnsi="Calibri"/>
      <w:sz w:val="20"/>
      <w:lang w:eastAsia="en-US"/>
    </w:rPr>
  </w:style>
  <w:style w:type="character" w:customStyle="1" w:styleId="TextodenotaderodapChar">
    <w:name w:val="Texto de nota de rodapé Char"/>
    <w:rPr>
      <w:rFonts w:ascii="Calibri" w:eastAsia="Times New Roman" w:hAnsi="Calibri" w:cs="Times New Roman"/>
      <w:lang w:eastAsia="en-US"/>
    </w:rPr>
  </w:style>
  <w:style w:type="character" w:styleId="nfaseSutil">
    <w:name w:val="Subtle Emphasis"/>
    <w:qFormat/>
    <w:rPr>
      <w:rFonts w:eastAsia="Times New Roman" w:cs="Times New Roman"/>
      <w:bCs w:val="0"/>
      <w:i/>
      <w:iCs/>
      <w:color w:val="808080"/>
      <w:szCs w:val="22"/>
      <w:lang w:val="pt-BR"/>
    </w:rPr>
  </w:style>
  <w:style w:type="paragraph" w:customStyle="1" w:styleId="exemplo">
    <w:name w:val="exemplo"/>
    <w:basedOn w:val="Normal"/>
    <w:next w:val="Normal"/>
    <w:rsid w:val="00DC1AC9"/>
    <w:pPr>
      <w:suppressAutoHyphens/>
      <w:spacing w:before="0" w:after="0"/>
      <w:jc w:val="left"/>
    </w:pPr>
    <w:rPr>
      <w:rFonts w:ascii="Verdana" w:hAnsi="Verdana"/>
      <w:color w:val="C0C0C0"/>
      <w:sz w:val="20"/>
      <w:lang w:eastAsia="ar-SA"/>
    </w:rPr>
  </w:style>
  <w:style w:type="paragraph" w:customStyle="1" w:styleId="subtitulo">
    <w:name w:val="subtitulo"/>
    <w:basedOn w:val="Normal"/>
    <w:next w:val="Normal"/>
    <w:rsid w:val="0092305A"/>
    <w:pPr>
      <w:spacing w:before="0" w:after="0"/>
    </w:pPr>
    <w:rPr>
      <w:rFonts w:ascii="Verdana" w:hAnsi="Verdana"/>
      <w:b/>
      <w:szCs w:val="24"/>
    </w:rPr>
  </w:style>
  <w:style w:type="paragraph" w:customStyle="1" w:styleId="infoblue">
    <w:name w:val="infoblue"/>
    <w:basedOn w:val="Normal"/>
    <w:next w:val="Normal"/>
    <w:rsid w:val="00981B8F"/>
    <w:pPr>
      <w:suppressAutoHyphens/>
      <w:spacing w:before="0" w:after="0"/>
      <w:jc w:val="left"/>
    </w:pPr>
    <w:rPr>
      <w:rFonts w:ascii="Verdana" w:hAnsi="Verdana"/>
      <w:i/>
      <w:color w:val="0000FF"/>
      <w:sz w:val="22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1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alpb\Meus%20documentos\FBV\Modulo%20II\Gerencia%20de%20Projetos\templates\Plano%20de%20Qualidad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00216-D85B-4329-94ED-69AB44881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Qualidade.dot</Template>
  <TotalTime>242</TotalTime>
  <Pages>1</Pages>
  <Words>1102</Words>
  <Characters>5953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de Projeto</vt:lpstr>
    </vt:vector>
  </TitlesOfParts>
  <Company>oalexandrino.com</Company>
  <LinksUpToDate>false</LinksUpToDate>
  <CharactersWithSpaces>7041</CharactersWithSpaces>
  <SharedDoc>false</SharedDoc>
  <HLinks>
    <vt:vector size="60" baseType="variant"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_Toc295311598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_Toc295311597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_Toc295311596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_Toc295311595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_Toc295311594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_Toc295311593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_Toc295311592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_Toc295311591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_Toc295311590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_Toc295311589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Projeto</dc:title>
  <dc:subject/>
  <dc:creator>CS - Component Solutions</dc:creator>
  <cp:keywords/>
  <cp:lastModifiedBy>Daniel.Rosa</cp:lastModifiedBy>
  <cp:revision>11</cp:revision>
  <cp:lastPrinted>2014-06-08T17:25:00Z</cp:lastPrinted>
  <dcterms:created xsi:type="dcterms:W3CDTF">2014-06-07T16:11:00Z</dcterms:created>
  <dcterms:modified xsi:type="dcterms:W3CDTF">2014-06-08T17:26:00Z</dcterms:modified>
</cp:coreProperties>
</file>