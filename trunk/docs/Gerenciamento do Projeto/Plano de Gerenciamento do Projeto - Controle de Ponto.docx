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23" w:rsidRDefault="00F76223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Plano de Gerenciamento do Projeto</w:t>
      </w:r>
    </w:p>
    <w:p w:rsidR="00F76223" w:rsidRDefault="00F76223">
      <w:pPr>
        <w:pStyle w:val="titulo"/>
        <w:spacing w:before="120"/>
      </w:pPr>
    </w:p>
    <w:p w:rsidR="00F76223" w:rsidRDefault="00F76223">
      <w:pPr>
        <w:pStyle w:val="titulo"/>
        <w:spacing w:before="120"/>
      </w:pPr>
    </w:p>
    <w:p w:rsidR="00F76223" w:rsidRDefault="00F76223">
      <w:pPr>
        <w:pStyle w:val="versao"/>
      </w:pPr>
    </w:p>
    <w:p w:rsidR="00F76223" w:rsidRDefault="00F76223"/>
    <w:p w:rsidR="00F76223" w:rsidRDefault="00F76223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76223" w:rsidRDefault="00F76223">
      <w:pPr>
        <w:jc w:val="right"/>
        <w:rPr>
          <w:rFonts w:ascii="Arial" w:hAnsi="Arial" w:cs="Arial"/>
          <w:sz w:val="40"/>
        </w:rPr>
      </w:pPr>
    </w:p>
    <w:p w:rsidR="00F76223" w:rsidRDefault="00F76223">
      <w:pPr>
        <w:pStyle w:val="versao"/>
        <w:sectPr w:rsidR="00F76223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1.</w:t>
      </w:r>
      <w:r w:rsidR="005110F1">
        <w:t>0</w:t>
      </w:r>
    </w:p>
    <w:p w:rsidR="00F76223" w:rsidRDefault="00F76223">
      <w:pPr>
        <w:pStyle w:val="conteudo"/>
        <w:outlineLvl w:val="0"/>
      </w:pPr>
      <w:r>
        <w:lastRenderedPageBreak/>
        <w:t>Conteúdo</w:t>
      </w:r>
    </w:p>
    <w:p w:rsidR="0040392F" w:rsidRPr="006776FE" w:rsidRDefault="00F7622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79438771" w:history="1">
        <w:r w:rsidR="0040392F" w:rsidRPr="00A91EF1">
          <w:rPr>
            <w:rStyle w:val="Hyperlink"/>
          </w:rPr>
          <w:t>1.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Introdução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_Toc379438771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B62C71">
          <w:rPr>
            <w:webHidden/>
          </w:rPr>
          <w:t>4</w:t>
        </w:r>
        <w:r w:rsidR="0040392F">
          <w:rPr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2" w:history="1">
        <w:r w:rsidR="0040392F" w:rsidRPr="00A91EF1">
          <w:rPr>
            <w:rStyle w:val="Hyperlink"/>
            <w:noProof/>
          </w:rPr>
          <w:t>1.1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Visão Geral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3" w:history="1">
        <w:r w:rsidR="0040392F" w:rsidRPr="00A91EF1">
          <w:rPr>
            <w:rStyle w:val="Hyperlink"/>
            <w:noProof/>
          </w:rPr>
          <w:t>1.2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Envolvidos no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4" w:history="1">
        <w:r w:rsidR="0040392F" w:rsidRPr="00A91EF1">
          <w:rPr>
            <w:rStyle w:val="Hyperlink"/>
            <w:noProof/>
          </w:rPr>
          <w:t>1.2.1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Stakeholders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_Toc379438774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75" w:history="1">
        <w:r w:rsidR="0040392F" w:rsidRPr="00A91EF1">
          <w:rPr>
            <w:rStyle w:val="Hyperlink"/>
            <w:noProof/>
          </w:rPr>
          <w:t>1.2.2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Usuários (papéis)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4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76" w:history="1">
        <w:r w:rsidR="0040392F" w:rsidRPr="00A91EF1">
          <w:rPr>
            <w:rStyle w:val="Hyperlink"/>
          </w:rPr>
          <w:t>2.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Processo de Gerenciamento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_Toc379438776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B62C71">
          <w:rPr>
            <w:webHidden/>
          </w:rPr>
          <w:t>5</w:t>
        </w:r>
        <w:r w:rsidR="0040392F">
          <w:rPr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7" w:history="1">
        <w:r w:rsidR="0040392F" w:rsidRPr="00A91EF1">
          <w:rPr>
            <w:rStyle w:val="Hyperlink"/>
            <w:noProof/>
          </w:rPr>
          <w:t>2.1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Ciclo de Vida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8" w:history="1">
        <w:r w:rsidR="0040392F" w:rsidRPr="00A91EF1">
          <w:rPr>
            <w:rStyle w:val="Hyperlink"/>
            <w:noProof/>
          </w:rPr>
          <w:t>2.2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Controle de Mudanças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79" w:history="1">
        <w:r w:rsidR="0040392F" w:rsidRPr="00A91EF1">
          <w:rPr>
            <w:rStyle w:val="Hyperlink"/>
            <w:noProof/>
          </w:rPr>
          <w:t>2.3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PPQA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_Toc379438779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5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0" w:history="1">
        <w:r w:rsidR="0040392F" w:rsidRPr="00A91EF1">
          <w:rPr>
            <w:rStyle w:val="Hyperlink"/>
            <w:noProof/>
          </w:rPr>
          <w:t>2.4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Gerência de Configuração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1" w:history="1">
        <w:r w:rsidR="0040392F" w:rsidRPr="00A91EF1">
          <w:rPr>
            <w:rStyle w:val="Hyperlink"/>
            <w:noProof/>
          </w:rPr>
          <w:t>2.4.1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Artefatos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6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2" w:history="1">
        <w:r w:rsidR="0040392F" w:rsidRPr="00A91EF1">
          <w:rPr>
            <w:rStyle w:val="Hyperlink"/>
            <w:noProof/>
          </w:rPr>
          <w:t>2.4.2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Baselines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3" w:history="1">
        <w:r w:rsidR="0040392F" w:rsidRPr="00A91EF1">
          <w:rPr>
            <w:rStyle w:val="Hyperlink"/>
            <w:noProof/>
          </w:rPr>
          <w:t>2.5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Demais técnicas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_Toc379438783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84" w:history="1">
        <w:r w:rsidR="0040392F" w:rsidRPr="00A91EF1">
          <w:rPr>
            <w:rStyle w:val="Hyperlink"/>
          </w:rPr>
          <w:t>3.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Plano de Projeto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_Toc379438784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B62C71">
          <w:rPr>
            <w:webHidden/>
          </w:rPr>
          <w:t>7</w:t>
        </w:r>
        <w:r w:rsidR="0040392F">
          <w:rPr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5" w:history="1">
        <w:r w:rsidR="0040392F" w:rsidRPr="00A91EF1">
          <w:rPr>
            <w:rStyle w:val="Hyperlink"/>
            <w:noProof/>
          </w:rPr>
          <w:t>3.1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Escopo do Projeto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_Toc379438785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6" w:history="1">
        <w:r w:rsidR="0040392F" w:rsidRPr="00A91EF1">
          <w:rPr>
            <w:rStyle w:val="Hyperlink"/>
            <w:noProof/>
          </w:rPr>
          <w:t>3.2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Cronograma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_Toc379438786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87" w:history="1">
        <w:r w:rsidR="0040392F" w:rsidRPr="00A91EF1">
          <w:rPr>
            <w:rStyle w:val="Hyperlink"/>
            <w:noProof/>
          </w:rPr>
          <w:t>3.2.1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Marcos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_Toc379438787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8" w:history="1">
        <w:r w:rsidR="0040392F" w:rsidRPr="00A91EF1">
          <w:rPr>
            <w:rStyle w:val="Hyperlink"/>
            <w:noProof/>
            <w:lang w:val="en-US"/>
          </w:rPr>
          <w:t>3.3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>Custos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_Toc379438788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7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89" w:history="1">
        <w:r w:rsidR="0040392F" w:rsidRPr="00A91EF1">
          <w:rPr>
            <w:rStyle w:val="Hyperlink"/>
            <w:noProof/>
          </w:rPr>
          <w:t>3.4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Qualidade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_Toc379438789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0" w:history="1">
        <w:r w:rsidR="0040392F" w:rsidRPr="00A91EF1">
          <w:rPr>
            <w:rStyle w:val="Hyperlink"/>
            <w:noProof/>
          </w:rPr>
          <w:t>3.5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  <w:lang w:val="en-US"/>
          </w:rPr>
          <w:t xml:space="preserve">Plano de </w:t>
        </w:r>
        <w:r w:rsidR="0040392F" w:rsidRPr="00A91EF1">
          <w:rPr>
            <w:rStyle w:val="Hyperlink"/>
            <w:noProof/>
          </w:rPr>
          <w:t>Comunicação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_Toc379438790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79438791" w:history="1">
        <w:r w:rsidR="0040392F" w:rsidRPr="00A91EF1">
          <w:rPr>
            <w:rStyle w:val="Hyperlink"/>
            <w:noProof/>
          </w:rPr>
          <w:t>3.6</w:t>
        </w:r>
        <w:r w:rsidR="0040392F" w:rsidRPr="006776FE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Plano de Gerenciamento de Riscos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_Toc379438791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379438792" w:history="1">
        <w:r w:rsidR="0040392F" w:rsidRPr="00A91EF1">
          <w:rPr>
            <w:rStyle w:val="Hyperlink"/>
            <w:noProof/>
          </w:rPr>
          <w:t>3.6.1</w:t>
        </w:r>
        <w:r w:rsidR="0040392F" w:rsidRPr="006776FE">
          <w:rPr>
            <w:rFonts w:ascii="Calibri" w:hAnsi="Calibri"/>
            <w:i w:val="0"/>
            <w:noProof/>
            <w:sz w:val="22"/>
            <w:szCs w:val="22"/>
          </w:rPr>
          <w:tab/>
        </w:r>
        <w:r w:rsidR="0040392F" w:rsidRPr="00A91EF1">
          <w:rPr>
            <w:rStyle w:val="Hyperlink"/>
            <w:noProof/>
          </w:rPr>
          <w:t>Riscos Identificados</w:t>
        </w:r>
        <w:r w:rsidR="0040392F">
          <w:rPr>
            <w:noProof/>
            <w:webHidden/>
          </w:rPr>
          <w:tab/>
        </w:r>
        <w:r w:rsidR="0040392F">
          <w:rPr>
            <w:noProof/>
            <w:webHidden/>
          </w:rPr>
          <w:fldChar w:fldCharType="begin"/>
        </w:r>
        <w:r w:rsidR="0040392F">
          <w:rPr>
            <w:noProof/>
            <w:webHidden/>
          </w:rPr>
          <w:instrText xml:space="preserve"> PAGEREF _Toc379438792 \h </w:instrText>
        </w:r>
        <w:r w:rsidR="0040392F">
          <w:rPr>
            <w:noProof/>
            <w:webHidden/>
          </w:rPr>
        </w:r>
        <w:r w:rsidR="0040392F">
          <w:rPr>
            <w:noProof/>
            <w:webHidden/>
          </w:rPr>
          <w:fldChar w:fldCharType="separate"/>
        </w:r>
        <w:r w:rsidR="00B62C71">
          <w:rPr>
            <w:noProof/>
            <w:webHidden/>
          </w:rPr>
          <w:t>8</w:t>
        </w:r>
        <w:r w:rsidR="0040392F">
          <w:rPr>
            <w:noProof/>
            <w:webHidden/>
          </w:rPr>
          <w:fldChar w:fldCharType="end"/>
        </w:r>
      </w:hyperlink>
    </w:p>
    <w:p w:rsidR="0040392F" w:rsidRPr="006776FE" w:rsidRDefault="009F0A4F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379438793" w:history="1">
        <w:r w:rsidR="0040392F" w:rsidRPr="00A91EF1">
          <w:rPr>
            <w:rStyle w:val="Hyperlink"/>
          </w:rPr>
          <w:t>4.</w:t>
        </w:r>
        <w:r w:rsidR="0040392F" w:rsidRPr="006776F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40392F" w:rsidRPr="00A91EF1">
          <w:rPr>
            <w:rStyle w:val="Hyperlink"/>
          </w:rPr>
          <w:t>Anexos</w:t>
        </w:r>
        <w:r w:rsidR="0040392F">
          <w:rPr>
            <w:webHidden/>
          </w:rPr>
          <w:tab/>
        </w:r>
        <w:r w:rsidR="0040392F">
          <w:rPr>
            <w:webHidden/>
          </w:rPr>
          <w:fldChar w:fldCharType="begin"/>
        </w:r>
        <w:r w:rsidR="0040392F">
          <w:rPr>
            <w:webHidden/>
          </w:rPr>
          <w:instrText xml:space="preserve"> PAGEREF _Toc379438793 \h </w:instrText>
        </w:r>
        <w:r w:rsidR="0040392F">
          <w:rPr>
            <w:webHidden/>
          </w:rPr>
        </w:r>
        <w:r w:rsidR="0040392F">
          <w:rPr>
            <w:webHidden/>
          </w:rPr>
          <w:fldChar w:fldCharType="separate"/>
        </w:r>
        <w:r w:rsidR="00B62C71">
          <w:rPr>
            <w:webHidden/>
          </w:rPr>
          <w:t>9</w:t>
        </w:r>
        <w:r w:rsidR="0040392F">
          <w:rPr>
            <w:webHidden/>
          </w:rPr>
          <w:fldChar w:fldCharType="end"/>
        </w:r>
      </w:hyperlink>
    </w:p>
    <w:p w:rsidR="00F76223" w:rsidRDefault="00F76223">
      <w:r>
        <w:rPr>
          <w:noProof/>
          <w:sz w:val="20"/>
        </w:rPr>
        <w:fldChar w:fldCharType="end"/>
      </w:r>
    </w:p>
    <w:p w:rsidR="00F76223" w:rsidRDefault="00F76223">
      <w:r>
        <w:br w:type="page"/>
      </w:r>
    </w:p>
    <w:p w:rsidR="00F76223" w:rsidRDefault="00F7622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F76223" w:rsidRDefault="00F762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3"/>
        <w:gridCol w:w="2486"/>
        <w:gridCol w:w="3394"/>
      </w:tblGrid>
      <w:tr w:rsidR="00F76223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528C4">
              <w:rPr>
                <w:rFonts w:cs="Arial"/>
              </w:rPr>
              <w:t>7</w:t>
            </w:r>
            <w:r>
              <w:rPr>
                <w:rFonts w:cs="Arial"/>
              </w:rPr>
              <w:t>/0</w:t>
            </w:r>
            <w:r w:rsidR="009528C4">
              <w:rPr>
                <w:rFonts w:cs="Arial"/>
              </w:rPr>
              <w:t>6</w:t>
            </w:r>
            <w:r>
              <w:rPr>
                <w:rFonts w:cs="Arial"/>
              </w:rPr>
              <w:t>/2014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Daniel Rosa</w:t>
            </w: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9741C5" w:rsidP="009528C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Criação do </w:t>
            </w:r>
            <w:r w:rsidR="006D1DC8">
              <w:rPr>
                <w:rFonts w:cs="Arial"/>
              </w:rPr>
              <w:t>documento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76223" w:rsidRDefault="00F76223"/>
    <w:p w:rsidR="00F76223" w:rsidRDefault="00F76223"/>
    <w:p w:rsidR="00F76223" w:rsidRDefault="00F76223">
      <w:r>
        <w:br w:type="page"/>
      </w:r>
    </w:p>
    <w:p w:rsidR="00F76223" w:rsidRDefault="00F76223">
      <w:pPr>
        <w:pStyle w:val="Ttulo1"/>
        <w:rPr>
          <w:sz w:val="24"/>
        </w:rPr>
      </w:pPr>
      <w:bookmarkStart w:id="1" w:name="_Toc168230630"/>
      <w:bookmarkStart w:id="2" w:name="_Toc379438771"/>
      <w:r>
        <w:lastRenderedPageBreak/>
        <w:t>Introdução</w:t>
      </w:r>
      <w:bookmarkEnd w:id="1"/>
      <w:bookmarkEnd w:id="2"/>
    </w:p>
    <w:p w:rsidR="00F76223" w:rsidRDefault="00F76223"/>
    <w:p w:rsidR="00F76223" w:rsidRDefault="00F76223">
      <w:pPr>
        <w:ind w:firstLine="432"/>
        <w:rPr>
          <w:b/>
        </w:rPr>
      </w:pPr>
      <w:r>
        <w:t xml:space="preserve">Esta seção tem como objetivo apresentar o </w:t>
      </w:r>
      <w:r>
        <w:rPr>
          <w:b/>
        </w:rPr>
        <w:t>Plano de Gerenciamento de Projeto</w:t>
      </w:r>
      <w:r>
        <w:t xml:space="preserve"> d</w:t>
      </w:r>
      <w:r w:rsidR="00F87263">
        <w:t>o projeto</w:t>
      </w:r>
      <w:r>
        <w:t xml:space="preserve"> </w:t>
      </w:r>
      <w:r w:rsidR="009528C4">
        <w:rPr>
          <w:b/>
        </w:rPr>
        <w:t>CONTROLE DE PONTO</w:t>
      </w:r>
      <w:r w:rsidR="00F87263">
        <w:rPr>
          <w:b/>
        </w:rPr>
        <w:t>.</w:t>
      </w:r>
    </w:p>
    <w:p w:rsidR="00F87263" w:rsidRDefault="003E54C8">
      <w:pPr>
        <w:ind w:firstLine="432"/>
      </w:pPr>
      <w:r>
        <w:t>O documento visa contemplar todas as informações referentes ao projeto e ser a fonte principal de consulta do mesmo. Para isso, o documento está dividido nas seguintes seções: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1 – Introdução</w:t>
      </w:r>
      <w:r>
        <w:t xml:space="preserve">: Contém os objetivos do documento e do projeto. </w:t>
      </w:r>
    </w:p>
    <w:p w:rsidR="003E54C8" w:rsidRPr="003E54C8" w:rsidRDefault="003E54C8" w:rsidP="003E54C8">
      <w:pPr>
        <w:pStyle w:val="WW-Commarcadores"/>
        <w:numPr>
          <w:ilvl w:val="0"/>
          <w:numId w:val="15"/>
        </w:numPr>
      </w:pPr>
      <w:r w:rsidRPr="003E54C8">
        <w:rPr>
          <w:b/>
        </w:rPr>
        <w:t>Seção 2 – Processo de Gerenciamento</w:t>
      </w:r>
      <w:r>
        <w:t>: define como o projeto é gerenciado, quais artefatos e técnicas são utilizadas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 xml:space="preserve">Seção 3 </w:t>
      </w:r>
      <w:r>
        <w:t xml:space="preserve">– </w:t>
      </w:r>
      <w:r>
        <w:rPr>
          <w:b/>
        </w:rPr>
        <w:t>Plano de Projeto</w:t>
      </w:r>
      <w:r>
        <w:t xml:space="preserve">: Esta seção tem como objetivo apresentar o </w:t>
      </w:r>
      <w:r>
        <w:rPr>
          <w:b/>
        </w:rPr>
        <w:t>Plano de Projeto</w:t>
      </w:r>
      <w:r>
        <w:t xml:space="preserve"> (e seus </w:t>
      </w:r>
      <w:proofErr w:type="spellStart"/>
      <w:r>
        <w:t>subplanos</w:t>
      </w:r>
      <w:proofErr w:type="spellEnd"/>
      <w:r>
        <w:t>).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4 – Anexos</w:t>
      </w:r>
      <w:r>
        <w:t>: Esta seção tem como objetivo apresentar os anexos que fazem parte e/ou complementam o presente documento</w:t>
      </w:r>
    </w:p>
    <w:p w:rsidR="00F76223" w:rsidRDefault="00F76223">
      <w:pPr>
        <w:pStyle w:val="Ttulo2"/>
      </w:pPr>
      <w:bookmarkStart w:id="3" w:name="_Toc166944812"/>
      <w:bookmarkStart w:id="4" w:name="_Toc168230631"/>
      <w:bookmarkStart w:id="5" w:name="_Toc168566020"/>
      <w:bookmarkStart w:id="6" w:name="_Toc379438772"/>
      <w:r>
        <w:t xml:space="preserve">Visão Geral do </w:t>
      </w:r>
      <w:bookmarkEnd w:id="3"/>
      <w:bookmarkEnd w:id="4"/>
      <w:bookmarkEnd w:id="5"/>
      <w:r w:rsidR="00F87263">
        <w:t>Projeto</w:t>
      </w:r>
      <w:bookmarkEnd w:id="6"/>
    </w:p>
    <w:p w:rsidR="005A38AC" w:rsidRDefault="00A01FEA" w:rsidP="00331D72">
      <w:r w:rsidRPr="00A01FEA">
        <w:t>Desenvolvimento do sistema “Controle de Ponto” que irá possibilitar o gerenciamento jornada de trabalho dos colaboradores</w:t>
      </w:r>
      <w:r>
        <w:t>, gerando</w:t>
      </w:r>
      <w:r w:rsidRPr="00A01FEA">
        <w:t xml:space="preserve"> ganhos em produtividade no processo de gerenciamento do ponto e banco de horas através da apuração automática das marcações, facilitando o gerenciamento das horas trabalhadas, auxiliando na redução de passivos trabalhistas e permitindo ajustes e correções no ponto</w:t>
      </w:r>
      <w:r w:rsidR="005A38AC">
        <w:t>.</w:t>
      </w:r>
    </w:p>
    <w:p w:rsidR="002A0305" w:rsidRDefault="002A0305" w:rsidP="006D1DC8">
      <w:pPr>
        <w:outlineLvl w:val="1"/>
      </w:pPr>
      <w:r>
        <w:t xml:space="preserve">Mais informações </w:t>
      </w:r>
      <w:r w:rsidR="005A38AC">
        <w:t xml:space="preserve">estão contempladas </w:t>
      </w:r>
      <w:r>
        <w:t xml:space="preserve">no termo de abertura do projeto </w:t>
      </w:r>
      <w:r w:rsidR="005A38AC">
        <w:t xml:space="preserve">que </w:t>
      </w:r>
      <w:r>
        <w:t xml:space="preserve">encontra-se em: </w:t>
      </w:r>
    </w:p>
    <w:p w:rsidR="002A0305" w:rsidRPr="006D1DC8" w:rsidRDefault="002A0305" w:rsidP="006D1DC8">
      <w:pPr>
        <w:outlineLvl w:val="1"/>
      </w:pPr>
      <w:r>
        <w:t>...\</w:t>
      </w:r>
      <w:proofErr w:type="spellStart"/>
      <w:r w:rsidR="00A01FEA" w:rsidRPr="00A01FEA">
        <w:t>docs</w:t>
      </w:r>
      <w:proofErr w:type="spellEnd"/>
      <w:r w:rsidR="00A01FEA" w:rsidRPr="00A01FEA">
        <w:t>\Gerenciamento do Projeto\Termo de Abertura - Controle de Ponto.pdf</w:t>
      </w:r>
    </w:p>
    <w:p w:rsidR="00F76223" w:rsidRDefault="003E54C8">
      <w:pPr>
        <w:pStyle w:val="Ttulo2"/>
      </w:pPr>
      <w:bookmarkStart w:id="7" w:name="_Toc379438773"/>
      <w:r>
        <w:t>Envolvidos no Projeto</w:t>
      </w:r>
      <w:bookmarkEnd w:id="7"/>
    </w:p>
    <w:p w:rsidR="00F76223" w:rsidRDefault="00331D72">
      <w:r>
        <w:t xml:space="preserve">Descrever os </w:t>
      </w:r>
      <w:proofErr w:type="spellStart"/>
      <w:r>
        <w:t>stakeholders</w:t>
      </w:r>
      <w:proofErr w:type="spellEnd"/>
      <w:r>
        <w:t xml:space="preserve"> e usuários do projeto.</w:t>
      </w:r>
    </w:p>
    <w:p w:rsidR="00F76223" w:rsidRDefault="0092305A" w:rsidP="0092305A">
      <w:pPr>
        <w:pStyle w:val="Ttulo3"/>
      </w:pPr>
      <w:bookmarkStart w:id="8" w:name="_Toc379438774"/>
      <w:proofErr w:type="spellStart"/>
      <w:r>
        <w:t>Stakeholders</w:t>
      </w:r>
      <w:bookmarkEnd w:id="8"/>
      <w:proofErr w:type="spellEnd"/>
    </w:p>
    <w:tbl>
      <w:tblPr>
        <w:tblW w:w="8770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1904"/>
        <w:gridCol w:w="3152"/>
        <w:gridCol w:w="3714"/>
      </w:tblGrid>
      <w:tr w:rsidR="003E54C8" w:rsidRPr="003E54C8" w:rsidTr="0055760E">
        <w:tc>
          <w:tcPr>
            <w:tcW w:w="190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Nome</w:t>
            </w:r>
          </w:p>
        </w:tc>
        <w:tc>
          <w:tcPr>
            <w:tcW w:w="315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Descrição</w:t>
            </w:r>
          </w:p>
        </w:tc>
        <w:tc>
          <w:tcPr>
            <w:tcW w:w="3714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Responsabilidades</w:t>
            </w:r>
          </w:p>
        </w:tc>
      </w:tr>
      <w:tr w:rsidR="00F401F3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Nilson </w:t>
            </w:r>
            <w:proofErr w:type="spellStart"/>
            <w:r>
              <w:rPr>
                <w:color w:val="auto"/>
              </w:rPr>
              <w:t>Modro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Patrocinador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1F3" w:rsidRPr="007D6E3B" w:rsidRDefault="00F401F3" w:rsidP="00DC496B">
            <w:pPr>
              <w:pStyle w:val="infobluetabela"/>
              <w:rPr>
                <w:color w:val="auto"/>
              </w:rPr>
            </w:pPr>
            <w:r w:rsidRPr="007D6E3B">
              <w:rPr>
                <w:color w:val="auto"/>
              </w:rPr>
              <w:t>Responsável pelo escopo e definiç</w:t>
            </w:r>
            <w:r w:rsidR="0041171C" w:rsidRPr="007D6E3B">
              <w:rPr>
                <w:color w:val="auto"/>
              </w:rPr>
              <w:t>ão das necessidades e prioridades</w:t>
            </w:r>
          </w:p>
        </w:tc>
      </w:tr>
      <w:tr w:rsidR="003E54C8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Anderson Diego </w:t>
            </w:r>
            <w:proofErr w:type="spellStart"/>
            <w:r>
              <w:rPr>
                <w:color w:val="auto"/>
              </w:rPr>
              <w:t>Kulpa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Fachini</w:t>
            </w:r>
            <w:proofErr w:type="spellEnd"/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interfaces, </w:t>
            </w:r>
            <w:r>
              <w:rPr>
                <w:color w:val="auto"/>
              </w:rPr>
              <w:t>Analista de negócios,</w:t>
            </w:r>
            <w:r w:rsidRPr="009969C5">
              <w:rPr>
                <w:color w:val="auto"/>
              </w:rPr>
              <w:t xml:space="preserve"> Programador</w:t>
            </w:r>
            <w:r w:rsidR="00CB6E97">
              <w:rPr>
                <w:color w:val="auto"/>
              </w:rPr>
              <w:t xml:space="preserve"> front-</w:t>
            </w:r>
            <w:proofErr w:type="spellStart"/>
            <w:r w:rsidR="00CB6E97">
              <w:rPr>
                <w:color w:val="auto"/>
              </w:rPr>
              <w:t>end</w:t>
            </w:r>
            <w:proofErr w:type="spellEnd"/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4C8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de usabilidade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Daniel Felipe da Rosa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>Gerente de projetos, Analista de negócios, Analista de testes, Auditor da qualidade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DC496B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>Responsável pela</w:t>
            </w:r>
            <w:r w:rsidRPr="007D6E3B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gerência do projeto,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, planejamento e execução de testes e auditoria do processo de </w:t>
            </w:r>
            <w:proofErr w:type="gramStart"/>
            <w:r>
              <w:rPr>
                <w:color w:val="auto"/>
              </w:rPr>
              <w:t>desenvolvimento.</w:t>
            </w:r>
            <w:r w:rsidRPr="007D6E3B">
              <w:rPr>
                <w:color w:val="auto"/>
              </w:rPr>
              <w:t>.</w:t>
            </w:r>
            <w:proofErr w:type="gramEnd"/>
          </w:p>
        </w:tc>
      </w:tr>
      <w:tr w:rsidR="00DC496B" w:rsidRPr="00164D78" w:rsidTr="0055760E"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55760E" w:rsidP="00F76223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Samuel </w:t>
            </w:r>
            <w:proofErr w:type="spellStart"/>
            <w:r>
              <w:rPr>
                <w:color w:val="auto"/>
              </w:rPr>
              <w:t>Iury</w:t>
            </w:r>
            <w:proofErr w:type="spellEnd"/>
            <w:r>
              <w:rPr>
                <w:color w:val="auto"/>
              </w:rPr>
              <w:t xml:space="preserve"> Deschamps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CB6E97">
            <w:pPr>
              <w:pStyle w:val="infobluetabela"/>
              <w:rPr>
                <w:color w:val="auto"/>
              </w:rPr>
            </w:pPr>
            <w:r w:rsidRPr="009969C5">
              <w:rPr>
                <w:color w:val="auto"/>
              </w:rPr>
              <w:t xml:space="preserve">Arquiteto de </w:t>
            </w:r>
            <w:proofErr w:type="spellStart"/>
            <w:r w:rsidRPr="009969C5">
              <w:rPr>
                <w:color w:val="auto"/>
              </w:rPr>
              <w:t>software</w:t>
            </w:r>
            <w:proofErr w:type="spellEnd"/>
            <w:r w:rsidRPr="009969C5">
              <w:rPr>
                <w:color w:val="auto"/>
              </w:rPr>
              <w:t>, Analista de negócios, Programador</w:t>
            </w:r>
            <w:r w:rsidR="00CB6E97">
              <w:rPr>
                <w:color w:val="auto"/>
              </w:rPr>
              <w:t xml:space="preserve"> back-end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96B" w:rsidRPr="007D6E3B" w:rsidRDefault="009969C5" w:rsidP="009969C5">
            <w:pPr>
              <w:pStyle w:val="infobluetabela"/>
              <w:rPr>
                <w:color w:val="auto"/>
              </w:rPr>
            </w:pPr>
            <w:r>
              <w:rPr>
                <w:color w:val="auto"/>
              </w:rPr>
              <w:t xml:space="preserve">Responsável pela </w:t>
            </w:r>
            <w:r w:rsidRPr="009969C5">
              <w:rPr>
                <w:color w:val="auto"/>
              </w:rPr>
              <w:t>arquitetura do sistema</w:t>
            </w:r>
            <w:r>
              <w:rPr>
                <w:color w:val="auto"/>
              </w:rPr>
              <w:t xml:space="preserve">, pelo </w:t>
            </w:r>
            <w:r w:rsidRPr="007D6E3B">
              <w:rPr>
                <w:color w:val="auto"/>
              </w:rPr>
              <w:t>levantamento dos requisitos e detalhamento das funcionalidades</w:t>
            </w:r>
            <w:r>
              <w:rPr>
                <w:color w:val="auto"/>
              </w:rPr>
              <w:t xml:space="preserve"> e por codificar a aplicação</w:t>
            </w:r>
          </w:p>
        </w:tc>
      </w:tr>
    </w:tbl>
    <w:p w:rsidR="00F76223" w:rsidRDefault="0092305A" w:rsidP="0092305A">
      <w:pPr>
        <w:pStyle w:val="Ttulo3"/>
      </w:pPr>
      <w:bookmarkStart w:id="9" w:name="_Toc379438775"/>
      <w:r>
        <w:t>Usuários (papéis)</w:t>
      </w:r>
      <w:bookmarkEnd w:id="9"/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6976"/>
      </w:tblGrid>
      <w:tr w:rsidR="00F401F3" w:rsidRPr="0092305A" w:rsidTr="00EC3D5E">
        <w:tc>
          <w:tcPr>
            <w:tcW w:w="2088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  <w:r w:rsidRPr="0092305A">
              <w:rPr>
                <w:b/>
                <w:bCs/>
              </w:rPr>
              <w:fldChar w:fldCharType="begin"/>
            </w:r>
            <w:r w:rsidRPr="0092305A">
              <w:rPr>
                <w:b/>
                <w:bCs/>
              </w:rPr>
              <w:instrText xml:space="preserve"> MERGEFIELD Atores_View.name \all </w:instrText>
            </w:r>
            <w:r w:rsidRPr="0092305A">
              <w:rPr>
                <w:b/>
                <w:bCs/>
              </w:rPr>
              <w:fldChar w:fldCharType="end"/>
            </w:r>
          </w:p>
        </w:tc>
        <w:tc>
          <w:tcPr>
            <w:tcW w:w="6976" w:type="dxa"/>
            <w:shd w:val="clear" w:color="auto" w:fill="D7D7D7"/>
          </w:tcPr>
          <w:p w:rsidR="00F401F3" w:rsidRPr="0092305A" w:rsidRDefault="00F401F3" w:rsidP="00F76223">
            <w:pPr>
              <w:jc w:val="center"/>
              <w:rPr>
                <w:b/>
                <w:bCs/>
              </w:rPr>
            </w:pPr>
            <w:r w:rsidRPr="0092305A">
              <w:rPr>
                <w:b/>
                <w:bCs/>
              </w:rPr>
              <w:t>Responsabilidades</w:t>
            </w:r>
          </w:p>
        </w:tc>
      </w:tr>
      <w:tr w:rsidR="00F401F3" w:rsidTr="00EC3D5E">
        <w:tc>
          <w:tcPr>
            <w:tcW w:w="2088" w:type="dxa"/>
            <w:shd w:val="clear" w:color="auto" w:fill="auto"/>
          </w:tcPr>
          <w:p w:rsidR="00F401F3" w:rsidRDefault="00EC3D5E" w:rsidP="00F76223">
            <w:pPr>
              <w:jc w:val="center"/>
            </w:pPr>
            <w:r>
              <w:lastRenderedPageBreak/>
              <w:t>Funcionário do RH</w:t>
            </w:r>
          </w:p>
        </w:tc>
        <w:tc>
          <w:tcPr>
            <w:tcW w:w="6976" w:type="dxa"/>
            <w:shd w:val="clear" w:color="auto" w:fill="auto"/>
          </w:tcPr>
          <w:p w:rsidR="00F401F3" w:rsidRDefault="00EC3D5E" w:rsidP="00F401F3">
            <w:pPr>
              <w:jc w:val="center"/>
            </w:pPr>
            <w:r>
              <w:t>Sincronizar dados com sistemas externos, manter dados operacionais e realizar a conferência dos ajustes de ponto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Gerente de setor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Realizar o monitoramento e ajuste de ponto dos colaboradores da empresa</w:t>
            </w:r>
          </w:p>
        </w:tc>
      </w:tr>
      <w:tr w:rsidR="00EC3D5E" w:rsidTr="00EC3D5E">
        <w:tc>
          <w:tcPr>
            <w:tcW w:w="2088" w:type="dxa"/>
            <w:shd w:val="clear" w:color="auto" w:fill="auto"/>
          </w:tcPr>
          <w:p w:rsidR="00EC3D5E" w:rsidRDefault="00EC3D5E" w:rsidP="00F76223">
            <w:pPr>
              <w:jc w:val="center"/>
            </w:pPr>
            <w:r>
              <w:t>Dono da empresa</w:t>
            </w:r>
          </w:p>
        </w:tc>
        <w:tc>
          <w:tcPr>
            <w:tcW w:w="6976" w:type="dxa"/>
            <w:shd w:val="clear" w:color="auto" w:fill="auto"/>
          </w:tcPr>
          <w:p w:rsidR="00EC3D5E" w:rsidRDefault="00EC3D5E" w:rsidP="00F401F3">
            <w:pPr>
              <w:jc w:val="center"/>
            </w:pPr>
            <w:r>
              <w:t>Monitorar a jornada de trabalho dos setores</w:t>
            </w:r>
          </w:p>
        </w:tc>
      </w:tr>
    </w:tbl>
    <w:p w:rsidR="0092305A" w:rsidRPr="0092305A" w:rsidRDefault="0092305A" w:rsidP="0092305A"/>
    <w:p w:rsidR="003E54C8" w:rsidRDefault="003E54C8" w:rsidP="003E54C8">
      <w:pPr>
        <w:pStyle w:val="Ttulo1"/>
      </w:pPr>
      <w:bookmarkStart w:id="10" w:name="_Toc379438776"/>
      <w:r>
        <w:t>Processo de Gerenciamento</w:t>
      </w:r>
      <w:bookmarkEnd w:id="10"/>
    </w:p>
    <w:p w:rsidR="003E54C8" w:rsidRDefault="003E54C8">
      <w:r>
        <w:t>Essa seção visa definir quais os procedimentos e técnicas são utilizados no gerenciamento e execução do projeto, como: ciclo de vida, controle de mudanças, entre outros.</w:t>
      </w:r>
    </w:p>
    <w:p w:rsidR="003E54C8" w:rsidRDefault="003E54C8" w:rsidP="003E54C8">
      <w:pPr>
        <w:pStyle w:val="Ttulo2"/>
      </w:pPr>
      <w:bookmarkStart w:id="11" w:name="_Toc379438777"/>
      <w:r>
        <w:t>Ciclo de Vida</w:t>
      </w:r>
      <w:bookmarkEnd w:id="11"/>
    </w:p>
    <w:p w:rsidR="00C47FCC" w:rsidRDefault="00691511" w:rsidP="00AB485F">
      <w:r>
        <w:t>O ciclo de vida do desenvolvimento será Iterativo Incremental com as fases de desenvolvimento exibidas na imagem abaixo:</w:t>
      </w:r>
    </w:p>
    <w:p w:rsidR="00C47FCC" w:rsidRDefault="00C47FCC" w:rsidP="00AB485F"/>
    <w:p w:rsidR="00691511" w:rsidRDefault="00E31DBD" w:rsidP="00691511">
      <w:pPr>
        <w:jc w:val="center"/>
      </w:pPr>
      <w:r>
        <w:rPr>
          <w:noProof/>
        </w:rPr>
        <w:drawing>
          <wp:inline distT="0" distB="0" distL="0" distR="0">
            <wp:extent cx="4305300" cy="2352675"/>
            <wp:effectExtent l="0" t="0" r="0" b="9525"/>
            <wp:docPr id="3" name="Imagem 3" descr="http://wiki.sj.ifsc.edu.br/wiki/images/5/56/Itera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j.ifsc.edu.br/wiki/images/5/56/Iterat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11" w:rsidRPr="00AB485F" w:rsidRDefault="00691511" w:rsidP="00AB485F"/>
    <w:p w:rsidR="003E54C8" w:rsidRDefault="003E54C8" w:rsidP="003E54C8">
      <w:pPr>
        <w:pStyle w:val="Ttulo2"/>
      </w:pPr>
      <w:bookmarkStart w:id="12" w:name="_Toc379438778"/>
      <w:r>
        <w:t>Controle de Mudanças</w:t>
      </w:r>
      <w:bookmarkEnd w:id="12"/>
    </w:p>
    <w:p w:rsidR="002E7BA4" w:rsidRDefault="002E7BA4" w:rsidP="00AB485F">
      <w:r>
        <w:t xml:space="preserve">As mudanças deverão ser formalizadas através de um documento de solicitação de mudança e aprovado pelo gerente de projetos e os </w:t>
      </w:r>
      <w:proofErr w:type="spellStart"/>
      <w:r>
        <w:t>stakeholders</w:t>
      </w:r>
      <w:proofErr w:type="spellEnd"/>
      <w:r>
        <w:t>.</w:t>
      </w:r>
    </w:p>
    <w:p w:rsidR="00EF3CDB" w:rsidRDefault="002E7BA4" w:rsidP="00AB485F">
      <w:r>
        <w:t>São consideradas mudanças</w:t>
      </w:r>
      <w:r w:rsidR="00EF3CDB">
        <w:t>:</w:t>
      </w:r>
    </w:p>
    <w:p w:rsidR="00EF3CDB" w:rsidRDefault="00A20EE3" w:rsidP="00EF3CDB">
      <w:pPr>
        <w:numPr>
          <w:ilvl w:val="0"/>
          <w:numId w:val="47"/>
        </w:numPr>
      </w:pPr>
      <w:r>
        <w:t>M</w:t>
      </w:r>
      <w:r w:rsidR="00EF3CDB">
        <w:t xml:space="preserve">udança </w:t>
      </w:r>
      <w:r w:rsidR="002E7BA4">
        <w:t>de pessoas na equipe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R</w:t>
      </w:r>
      <w:r w:rsidR="00EF3CDB">
        <w:t xml:space="preserve">equisitos adicionados ou excluídos no </w:t>
      </w:r>
      <w:r w:rsidR="002E7BA4">
        <w:t>escopo</w:t>
      </w:r>
      <w:r w:rsidR="00EF3CDB">
        <w:t>;</w:t>
      </w:r>
    </w:p>
    <w:p w:rsidR="00EF3CDB" w:rsidRDefault="00A20EE3" w:rsidP="00EF3CDB">
      <w:pPr>
        <w:numPr>
          <w:ilvl w:val="0"/>
          <w:numId w:val="47"/>
        </w:numPr>
      </w:pPr>
      <w:r>
        <w:t>S</w:t>
      </w:r>
      <w:r w:rsidR="00EF3CDB">
        <w:t>olicitação de mudança nos requisitos;</w:t>
      </w:r>
    </w:p>
    <w:p w:rsidR="002E7BA4" w:rsidRPr="00AB485F" w:rsidRDefault="00A20EE3" w:rsidP="00EF3CDB">
      <w:pPr>
        <w:numPr>
          <w:ilvl w:val="0"/>
          <w:numId w:val="47"/>
        </w:numPr>
      </w:pPr>
      <w:r>
        <w:t>M</w:t>
      </w:r>
      <w:r w:rsidR="002E7BA4">
        <w:t>udanças no prazo de entrega</w:t>
      </w:r>
      <w:r>
        <w:t>.</w:t>
      </w:r>
    </w:p>
    <w:p w:rsidR="003E54C8" w:rsidRDefault="003E54C8" w:rsidP="003E54C8">
      <w:pPr>
        <w:pStyle w:val="Ttulo2"/>
      </w:pPr>
      <w:bookmarkStart w:id="13" w:name="_Toc379438779"/>
      <w:r>
        <w:t>PPQA</w:t>
      </w:r>
      <w:bookmarkEnd w:id="13"/>
    </w:p>
    <w:p w:rsidR="000924F4" w:rsidRDefault="00EF3CDB" w:rsidP="000924F4">
      <w:r>
        <w:t>A</w:t>
      </w:r>
      <w:r w:rsidR="00AB485F">
        <w:t xml:space="preserve"> garantia da qualidade do produto e processo</w:t>
      </w:r>
      <w:r w:rsidR="000924F4">
        <w:t>,</w:t>
      </w:r>
      <w:r>
        <w:t xml:space="preserve"> estão detalhados no plano de qualidade</w:t>
      </w:r>
      <w:r w:rsidR="00AB485F">
        <w:t>.</w:t>
      </w:r>
      <w:r w:rsidR="000924F4">
        <w:t xml:space="preserve"> O documento encontra-se em: </w:t>
      </w:r>
    </w:p>
    <w:p w:rsidR="000924F4" w:rsidRPr="00AB485F" w:rsidRDefault="000924F4" w:rsidP="000924F4">
      <w:pPr>
        <w:outlineLvl w:val="1"/>
      </w:pPr>
      <w:r>
        <w:t>...\</w:t>
      </w:r>
      <w:proofErr w:type="spellStart"/>
      <w:r w:rsidR="00264C2B" w:rsidRPr="00264C2B">
        <w:t>docs</w:t>
      </w:r>
      <w:proofErr w:type="spellEnd"/>
      <w:r w:rsidR="00264C2B" w:rsidRPr="00264C2B">
        <w:t>\Gerenciamento do Projeto\Plano de Qualidade - Controle de Ponto.pdf</w:t>
      </w:r>
    </w:p>
    <w:p w:rsidR="007A16B2" w:rsidRDefault="007A16B2" w:rsidP="007A16B2">
      <w:pPr>
        <w:pStyle w:val="Ttulo2"/>
      </w:pPr>
      <w:bookmarkStart w:id="14" w:name="_Toc379438780"/>
      <w:r>
        <w:lastRenderedPageBreak/>
        <w:t>Gerência de Configuração</w:t>
      </w:r>
      <w:bookmarkEnd w:id="14"/>
    </w:p>
    <w:p w:rsidR="00AB485F" w:rsidRDefault="00AB485F" w:rsidP="00AB485F">
      <w:pPr>
        <w:pStyle w:val="Ttulo3"/>
      </w:pPr>
      <w:bookmarkStart w:id="15" w:name="_Toc379438781"/>
      <w:r>
        <w:t>Artefatos</w:t>
      </w:r>
      <w:bookmarkEnd w:id="15"/>
    </w:p>
    <w:p w:rsidR="00AB485F" w:rsidRDefault="00AB485F" w:rsidP="00AB485F">
      <w:r>
        <w:t>Detalhar todos os documentos gerados pelo projeto, onde eles serão armazenados e quem tem acesso.</w:t>
      </w:r>
    </w:p>
    <w:tbl>
      <w:tblPr>
        <w:tblW w:w="9104" w:type="dxa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3828"/>
        <w:gridCol w:w="2836"/>
      </w:tblGrid>
      <w:tr w:rsidR="00AB485F" w:rsidRPr="00DC1AC9" w:rsidTr="00B90753">
        <w:trPr>
          <w:trHeight w:val="268"/>
          <w:tblHeader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Documento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(caminho)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Permissões</w:t>
            </w:r>
          </w:p>
        </w:tc>
      </w:tr>
      <w:tr w:rsidR="00AB485F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Termo de Abertura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02093A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="0002093A"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="0002093A"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Declaração de Escopo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AB485F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5E72E6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5E72E6">
              <w:rPr>
                <w:color w:val="auto"/>
                <w:sz w:val="16"/>
                <w:szCs w:val="16"/>
              </w:rPr>
              <w:t>Plano de Gerenciamento do Projeto - Controle de Ponto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85F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85F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Plano de Qualidade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477885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Pr="001A259A" w:rsidRDefault="00477885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</w:t>
            </w:r>
            <w:r w:rsidR="003F0910">
              <w:rPr>
                <w:color w:val="auto"/>
                <w:sz w:val="16"/>
                <w:szCs w:val="16"/>
              </w:rPr>
              <w:t xml:space="preserve"> Completo</w:t>
            </w:r>
            <w:r w:rsidRPr="00477885"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885" w:rsidRDefault="0002093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1A259A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A00623" w:rsidP="00F76223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Apontamento de horas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B90753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59A" w:rsidRDefault="001A259A" w:rsidP="00F76223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B90753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Pr="00477885" w:rsidRDefault="00B90753" w:rsidP="003F0910">
            <w:pPr>
              <w:pStyle w:val="exemplo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Backlog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B90753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Pr="00477885" w:rsidRDefault="00B90753" w:rsidP="00B90753">
            <w:pPr>
              <w:pStyle w:val="exemplo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Backlog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- </w:t>
            </w:r>
            <w:r>
              <w:rPr>
                <w:color w:val="auto"/>
                <w:sz w:val="16"/>
                <w:szCs w:val="16"/>
              </w:rPr>
              <w:t>Sprint 1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B90753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Pr="00477885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proofErr w:type="spellStart"/>
            <w:r>
              <w:rPr>
                <w:color w:val="auto"/>
                <w:sz w:val="16"/>
                <w:szCs w:val="16"/>
              </w:rPr>
              <w:t>Backlog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- Sprint </w:t>
            </w:r>
            <w:r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  <w:bookmarkStart w:id="16" w:name="_GoBack"/>
            <w:bookmarkEnd w:id="16"/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3" w:rsidRDefault="00B90753" w:rsidP="000B2D4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</w:t>
            </w:r>
            <w:r>
              <w:rPr>
                <w:color w:val="auto"/>
                <w:sz w:val="16"/>
                <w:szCs w:val="16"/>
              </w:rPr>
              <w:t xml:space="preserve"> Sprint 1</w:t>
            </w:r>
            <w:r w:rsidRPr="00477885"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477885">
              <w:rPr>
                <w:color w:val="auto"/>
                <w:sz w:val="16"/>
                <w:szCs w:val="16"/>
              </w:rPr>
              <w:t>Cronograma</w:t>
            </w:r>
            <w:r>
              <w:rPr>
                <w:color w:val="auto"/>
                <w:sz w:val="16"/>
                <w:szCs w:val="16"/>
              </w:rPr>
              <w:t xml:space="preserve"> Sprint 2</w:t>
            </w:r>
            <w:r w:rsidRPr="00477885">
              <w:rPr>
                <w:color w:val="auto"/>
                <w:sz w:val="16"/>
                <w:szCs w:val="16"/>
              </w:rPr>
              <w:t xml:space="preserve">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Alocação da equipe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Levantamento de Riscos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A00623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3F0910">
              <w:rPr>
                <w:color w:val="auto"/>
                <w:sz w:val="16"/>
                <w:szCs w:val="16"/>
              </w:rPr>
              <w:t>Método de Aferição das Estimativas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>Custos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A00623">
              <w:rPr>
                <w:color w:val="auto"/>
                <w:sz w:val="16"/>
                <w:szCs w:val="16"/>
              </w:rPr>
              <w:t xml:space="preserve">Projeto Controle de </w:t>
            </w:r>
            <w:proofErr w:type="spellStart"/>
            <w:r w:rsidRPr="00A00623">
              <w:rPr>
                <w:color w:val="auto"/>
                <w:sz w:val="16"/>
                <w:szCs w:val="16"/>
              </w:rPr>
              <w:t>Ponto.eap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\Projeto de Software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 w:rsidRPr="003F0910">
              <w:rPr>
                <w:color w:val="auto"/>
                <w:sz w:val="16"/>
                <w:szCs w:val="16"/>
              </w:rPr>
              <w:t>Protótipos - Controle de Ponto.pdf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\Projeto de Software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Fontes de testes unitários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Pr="001A259A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r w:rsidRPr="0002093A">
              <w:rPr>
                <w:color w:val="auto"/>
                <w:sz w:val="16"/>
                <w:szCs w:val="16"/>
              </w:rPr>
              <w:t>ponto-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Cenários e Casos de Teste.pdf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Registro de Bugs.pdf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Documento de Aceitação de Entrega – Pack 1.pdf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Documento de Aceitação de Entrega – Final.pdf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  <w:tr w:rsidR="003F0910" w:rsidTr="00B90753">
        <w:trPr>
          <w:trHeight w:val="26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lastRenderedPageBreak/>
              <w:t>Termo de Encerramento.pdf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...</w:t>
            </w:r>
            <w:r w:rsidRPr="001A259A">
              <w:rPr>
                <w:color w:val="auto"/>
                <w:sz w:val="16"/>
                <w:szCs w:val="16"/>
              </w:rPr>
              <w:t>\</w:t>
            </w:r>
            <w:proofErr w:type="spellStart"/>
            <w:r w:rsidRPr="0002093A">
              <w:rPr>
                <w:color w:val="auto"/>
                <w:sz w:val="16"/>
                <w:szCs w:val="16"/>
              </w:rPr>
              <w:t>docs</w:t>
            </w:r>
            <w:proofErr w:type="spellEnd"/>
            <w:r w:rsidRPr="0002093A">
              <w:rPr>
                <w:color w:val="auto"/>
                <w:sz w:val="16"/>
                <w:szCs w:val="16"/>
              </w:rPr>
              <w:t>\Documentos Oficiais\Gerenciamento do Projeto\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910" w:rsidRDefault="003F0910" w:rsidP="003F091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</w:t>
            </w:r>
          </w:p>
        </w:tc>
      </w:tr>
    </w:tbl>
    <w:p w:rsidR="007A16B2" w:rsidRDefault="007A16B2" w:rsidP="007A16B2">
      <w:pPr>
        <w:pStyle w:val="Ttulo3"/>
      </w:pPr>
      <w:bookmarkStart w:id="17" w:name="_Toc379438782"/>
      <w:proofErr w:type="spellStart"/>
      <w:r>
        <w:t>Baselines</w:t>
      </w:r>
      <w:bookmarkEnd w:id="17"/>
      <w:proofErr w:type="spellEnd"/>
    </w:p>
    <w:p w:rsidR="00AB485F" w:rsidRPr="00EB295A" w:rsidRDefault="008A721F" w:rsidP="008A721F">
      <w:r>
        <w:t xml:space="preserve">Como o projeto envolve poucas pessoas e possui um ciclo rápido, será criada apenas </w:t>
      </w:r>
      <w:r w:rsidR="00EB295A">
        <w:t xml:space="preserve">uma </w:t>
      </w:r>
      <w:proofErr w:type="spellStart"/>
      <w:r>
        <w:t>Baseline</w:t>
      </w:r>
      <w:proofErr w:type="spellEnd"/>
      <w:r w:rsidR="00EB295A">
        <w:t xml:space="preserve"> </w:t>
      </w:r>
      <w:r>
        <w:t xml:space="preserve">para todo </w:t>
      </w:r>
      <w:r w:rsidR="00EB295A">
        <w:t>o projeto</w:t>
      </w:r>
      <w:r>
        <w:t xml:space="preserve">. Ao finalizar o planejamento o Gerente de Projeto irá gerar uma </w:t>
      </w:r>
      <w:proofErr w:type="spellStart"/>
      <w:r>
        <w:t>Baseline</w:t>
      </w:r>
      <w:proofErr w:type="spellEnd"/>
      <w:r w:rsidR="005316C3">
        <w:t xml:space="preserve"> de todo</w:t>
      </w:r>
      <w:r>
        <w:t>s os artefatos.</w:t>
      </w:r>
    </w:p>
    <w:p w:rsidR="003E54C8" w:rsidRDefault="0092305A" w:rsidP="0092305A">
      <w:pPr>
        <w:pStyle w:val="Ttulo2"/>
      </w:pPr>
      <w:bookmarkStart w:id="18" w:name="_Toc379438783"/>
      <w:r>
        <w:t>Demais técnicas</w:t>
      </w:r>
      <w:bookmarkEnd w:id="18"/>
    </w:p>
    <w:p w:rsidR="008B76BF" w:rsidRPr="0092305A" w:rsidRDefault="008B76BF" w:rsidP="0092305A">
      <w:r>
        <w:t xml:space="preserve">Para estimar os tempos de construção, </w:t>
      </w:r>
      <w:r w:rsidR="00B34B2B">
        <w:t xml:space="preserve">será </w:t>
      </w:r>
      <w:r>
        <w:t xml:space="preserve">utilizada a técnica de </w:t>
      </w:r>
      <w:proofErr w:type="spellStart"/>
      <w:r w:rsidRPr="008B76BF">
        <w:t>planning</w:t>
      </w:r>
      <w:proofErr w:type="spellEnd"/>
      <w:r w:rsidRPr="008B76BF">
        <w:t xml:space="preserve"> </w:t>
      </w:r>
      <w:proofErr w:type="spellStart"/>
      <w:r w:rsidRPr="008B76BF">
        <w:t>poker</w:t>
      </w:r>
      <w:proofErr w:type="spellEnd"/>
      <w:r w:rsidR="001931C0">
        <w:t>.</w:t>
      </w:r>
      <w:r w:rsidR="00B34B2B">
        <w:t xml:space="preserve"> A equipe de desenvolvimento se reunirá para discutir cada história e decidir em conjunto a estimativa mais adequada de acordo com suas experiências.</w:t>
      </w:r>
    </w:p>
    <w:p w:rsidR="00F76223" w:rsidRDefault="00F76223">
      <w:pPr>
        <w:pStyle w:val="Ttulo1"/>
        <w:rPr>
          <w:sz w:val="24"/>
        </w:rPr>
      </w:pPr>
      <w:bookmarkStart w:id="19" w:name="_Toc379438784"/>
      <w:r>
        <w:t>Plano de Projeto</w:t>
      </w:r>
      <w:bookmarkEnd w:id="19"/>
    </w:p>
    <w:p w:rsidR="00F76223" w:rsidRDefault="00F76223">
      <w:r>
        <w:t>O plano de projeto corrente procura descrever diretivas, melhores práticas, ações, métodos para um melhor gerenciamento/acompanhamento do processo de desenvolvimento.</w:t>
      </w:r>
    </w:p>
    <w:p w:rsidR="00F76223" w:rsidRDefault="00F76223">
      <w:pPr>
        <w:pStyle w:val="Ttulo2"/>
      </w:pPr>
      <w:bookmarkStart w:id="20" w:name="_Toc379438785"/>
      <w:r>
        <w:t>Escopo do Projeto</w:t>
      </w:r>
      <w:bookmarkEnd w:id="20"/>
    </w:p>
    <w:p w:rsidR="00F76223" w:rsidRDefault="00F55B35">
      <w:r>
        <w:t>O escopo está disponibilizado no documento que encontra-se em:</w:t>
      </w:r>
    </w:p>
    <w:p w:rsidR="00F76223" w:rsidRPr="00A020A5" w:rsidRDefault="00F55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02093A" w:rsidRPr="0002093A">
        <w:t>docs</w:t>
      </w:r>
      <w:proofErr w:type="spellEnd"/>
      <w:r w:rsidR="0002093A" w:rsidRPr="0002093A">
        <w:t>\Gerenciamento do Projeto\Documentos Oficiais\Declaração de Escopo - Controle de Ponto.pdf</w:t>
      </w:r>
    </w:p>
    <w:p w:rsidR="00F76223" w:rsidRDefault="00F76223">
      <w:pPr>
        <w:pStyle w:val="Ttulo2"/>
      </w:pPr>
      <w:bookmarkStart w:id="21" w:name="_Toc379438786"/>
      <w:r>
        <w:t>Cronograma</w:t>
      </w:r>
      <w:bookmarkEnd w:id="21"/>
    </w:p>
    <w:p w:rsidR="00F76223" w:rsidRPr="0040392F" w:rsidRDefault="00F55B35">
      <w:r w:rsidRPr="0040392F">
        <w:t>O cronograma está disponibilizado na aba Cronograma do arquivo “Planejamento.xlsx” que encontra-se em:</w:t>
      </w:r>
    </w:p>
    <w:p w:rsidR="00A020A5" w:rsidRPr="00A020A5" w:rsidRDefault="00F55B35" w:rsidP="00A0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 xml:space="preserve">\Gerenciamento do Projeto\Documentos Oficiais\Cronograma </w:t>
      </w:r>
      <w:r w:rsidR="003F0910">
        <w:t xml:space="preserve">Completo </w:t>
      </w:r>
      <w:r w:rsidR="00CC04D7" w:rsidRPr="00CC04D7">
        <w:t>- Controle de Ponto.pdf</w:t>
      </w:r>
    </w:p>
    <w:p w:rsidR="00F76223" w:rsidRDefault="00A020A5">
      <w:pPr>
        <w:pStyle w:val="Ttulo3"/>
      </w:pPr>
      <w:bookmarkStart w:id="22" w:name="_Toc379438787"/>
      <w:r>
        <w:t>Marcos</w:t>
      </w:r>
      <w:bookmarkEnd w:id="22"/>
    </w:p>
    <w:p w:rsidR="00F76223" w:rsidRDefault="00A90013">
      <w:r>
        <w:t>Abaixo os marcos identificados:</w:t>
      </w:r>
    </w:p>
    <w:p w:rsidR="00A90013" w:rsidRDefault="00A90013" w:rsidP="00A90013">
      <w:pPr>
        <w:numPr>
          <w:ilvl w:val="0"/>
          <w:numId w:val="48"/>
        </w:numPr>
      </w:pPr>
      <w:r>
        <w:t xml:space="preserve">Reunião de </w:t>
      </w:r>
      <w:proofErr w:type="spellStart"/>
      <w:r>
        <w:t>kick</w:t>
      </w:r>
      <w:proofErr w:type="spellEnd"/>
      <w:r>
        <w:t xml:space="preserve">-off do Projeto: </w:t>
      </w:r>
      <w:r w:rsidR="00CC04D7">
        <w:t>30</w:t>
      </w:r>
      <w:r>
        <w:t>/0</w:t>
      </w:r>
      <w:r w:rsidR="00CC04D7">
        <w:t>6</w:t>
      </w:r>
      <w:r>
        <w:t>/2014 – 17:00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da fase de planejamento do projeto: </w:t>
      </w:r>
      <w:r w:rsidR="00CC04D7">
        <w:t>09</w:t>
      </w:r>
      <w:r>
        <w:t>/0</w:t>
      </w:r>
      <w:r w:rsidR="00CC04D7">
        <w:t>4</w:t>
      </w:r>
      <w:r>
        <w:t xml:space="preserve">/2014 – </w:t>
      </w:r>
      <w:r w:rsidR="00CC04D7">
        <w:t>00</w:t>
      </w:r>
      <w:r>
        <w:t>:00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Entrega da versão parcial: </w:t>
      </w:r>
      <w:r w:rsidR="00CC04D7">
        <w:t>14</w:t>
      </w:r>
      <w:r>
        <w:t>/0</w:t>
      </w:r>
      <w:r w:rsidR="00CC04D7">
        <w:t>6</w:t>
      </w:r>
      <w:r>
        <w:t xml:space="preserve">/2014 – </w:t>
      </w:r>
      <w:r w:rsidR="00CC04D7">
        <w:t>09</w:t>
      </w:r>
      <w:r>
        <w:t>:</w:t>
      </w:r>
      <w:r w:rsidR="00CC04D7">
        <w:t>4</w:t>
      </w:r>
      <w:r>
        <w:t>0</w:t>
      </w:r>
    </w:p>
    <w:p w:rsidR="00CC04D7" w:rsidRDefault="00CC04D7" w:rsidP="00A90013">
      <w:pPr>
        <w:numPr>
          <w:ilvl w:val="0"/>
          <w:numId w:val="48"/>
        </w:numPr>
      </w:pPr>
      <w:r>
        <w:t>Entrega da versão final: 28/06/2014 – 09:40</w:t>
      </w:r>
    </w:p>
    <w:p w:rsidR="00A90013" w:rsidRDefault="00A90013" w:rsidP="00A90013">
      <w:pPr>
        <w:numPr>
          <w:ilvl w:val="0"/>
          <w:numId w:val="48"/>
        </w:numPr>
      </w:pPr>
      <w:r>
        <w:t xml:space="preserve">Encerramento do projeto: </w:t>
      </w:r>
      <w:r w:rsidR="00CC04D7">
        <w:t>28/06/2014 – 12:00</w:t>
      </w:r>
    </w:p>
    <w:p w:rsidR="00F76223" w:rsidRDefault="00A020A5">
      <w:pPr>
        <w:pStyle w:val="Ttulo2"/>
        <w:rPr>
          <w:lang w:val="en-US"/>
        </w:rPr>
      </w:pPr>
      <w:bookmarkStart w:id="23" w:name="_Toc379438788"/>
      <w:proofErr w:type="spellStart"/>
      <w:r>
        <w:rPr>
          <w:lang w:val="en-US"/>
        </w:rPr>
        <w:t>Custos</w:t>
      </w:r>
      <w:bookmarkEnd w:id="23"/>
      <w:proofErr w:type="spellEnd"/>
    </w:p>
    <w:p w:rsidR="00BF33CD" w:rsidRPr="00917E1E" w:rsidRDefault="00BF33CD" w:rsidP="00A020A5">
      <w:pPr>
        <w:rPr>
          <w:color w:val="FF0000"/>
        </w:rPr>
      </w:pPr>
    </w:p>
    <w:tbl>
      <w:tblPr>
        <w:tblW w:w="7494" w:type="dxa"/>
        <w:tblInd w:w="127" w:type="dxa"/>
        <w:tblLayout w:type="fixed"/>
        <w:tblLook w:val="0000" w:firstRow="0" w:lastRow="0" w:firstColumn="0" w:lastColumn="0" w:noHBand="0" w:noVBand="0"/>
      </w:tblPr>
      <w:tblGrid>
        <w:gridCol w:w="5368"/>
        <w:gridCol w:w="2126"/>
      </w:tblGrid>
      <w:tr w:rsidR="00A020A5" w:rsidRPr="003E54C8" w:rsidTr="00A020A5">
        <w:tc>
          <w:tcPr>
            <w:tcW w:w="536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Fase/Marco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Orçamento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186DC2" w:rsidP="00CD1E3D">
            <w:pPr>
              <w:pStyle w:val="infobluetabela"/>
              <w:rPr>
                <w:color w:val="000000"/>
              </w:rPr>
            </w:pPr>
            <w:r>
              <w:rPr>
                <w:color w:val="000000"/>
              </w:rPr>
              <w:t xml:space="preserve">Entrega versão </w:t>
            </w:r>
            <w:r w:rsidR="00CD1E3D">
              <w:rPr>
                <w:color w:val="000000"/>
              </w:rPr>
              <w:t>final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71026A">
            <w:pPr>
              <w:pStyle w:val="infobluetabela"/>
              <w:rPr>
                <w:color w:val="000000"/>
              </w:rPr>
            </w:pPr>
            <w:r w:rsidRPr="00847F97">
              <w:rPr>
                <w:color w:val="000000"/>
              </w:rPr>
              <w:t xml:space="preserve">R$ </w:t>
            </w:r>
            <w:r w:rsidR="0071026A">
              <w:rPr>
                <w:color w:val="000000"/>
              </w:rPr>
              <w:t>9.000,00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b/>
                <w:color w:val="000000"/>
              </w:rPr>
            </w:pPr>
            <w:r w:rsidRPr="00847F97">
              <w:rPr>
                <w:b/>
                <w:color w:val="000000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CC04D7" w:rsidP="00CD1E3D">
            <w:pPr>
              <w:pStyle w:val="infobluetabela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R$ </w:t>
            </w:r>
            <w:r w:rsidR="0071026A" w:rsidRPr="0071026A">
              <w:rPr>
                <w:b/>
                <w:color w:val="000000"/>
              </w:rPr>
              <w:t>9.000,00</w:t>
            </w:r>
          </w:p>
        </w:tc>
      </w:tr>
    </w:tbl>
    <w:p w:rsidR="00CE7AF1" w:rsidRDefault="00CE7AF1" w:rsidP="00CE7AF1">
      <w:bookmarkStart w:id="24" w:name="_Plano_de_Qualidade"/>
      <w:bookmarkEnd w:id="24"/>
    </w:p>
    <w:p w:rsidR="00CE7AF1" w:rsidRDefault="00CE7AF1" w:rsidP="00CE7AF1">
      <w:r>
        <w:lastRenderedPageBreak/>
        <w:t>Informações detalhadas de custo podem ser acessadas no arquivo a seguir:</w:t>
      </w:r>
    </w:p>
    <w:p w:rsidR="007853BE" w:rsidRPr="00A020A5" w:rsidRDefault="007853BE" w:rsidP="007853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Oficiais\Custos - Controle de Ponto.pdf</w:t>
      </w:r>
    </w:p>
    <w:p w:rsidR="00F76223" w:rsidRDefault="00F76223" w:rsidP="00A020A5">
      <w:pPr>
        <w:pStyle w:val="Ttulo2"/>
      </w:pPr>
      <w:bookmarkStart w:id="25" w:name="_Toc379438789"/>
      <w:r>
        <w:t>Plano de Qualidade</w:t>
      </w:r>
      <w:bookmarkEnd w:id="25"/>
    </w:p>
    <w:p w:rsidR="00F76223" w:rsidRDefault="00BF33CD">
      <w:r>
        <w:t>O plano de qualidade encontra-se em:</w:t>
      </w:r>
    </w:p>
    <w:p w:rsidR="00B219D8" w:rsidRPr="00A020A5" w:rsidRDefault="00BF33CD" w:rsidP="00B21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proofErr w:type="spellStart"/>
      <w:r w:rsidR="00CC04D7" w:rsidRPr="00CC04D7">
        <w:t>docs</w:t>
      </w:r>
      <w:proofErr w:type="spellEnd"/>
      <w:r w:rsidR="00CC04D7" w:rsidRPr="00CC04D7">
        <w:t>\Gerenciamento do Projeto\Documentos Oficiais\Plano de Qualidade - Controle de Ponto.pdf</w:t>
      </w:r>
    </w:p>
    <w:p w:rsidR="00F76223" w:rsidRDefault="00F76223" w:rsidP="00A020A5">
      <w:pPr>
        <w:pStyle w:val="Ttulo2"/>
      </w:pPr>
      <w:bookmarkStart w:id="26" w:name="_Plano_de_Gerenciamento"/>
      <w:bookmarkStart w:id="27" w:name="_Toc379438790"/>
      <w:bookmarkEnd w:id="26"/>
      <w:r>
        <w:rPr>
          <w:lang w:val="en-US"/>
        </w:rPr>
        <w:t xml:space="preserve">Plano de </w:t>
      </w:r>
      <w:r>
        <w:t>Comunicação</w:t>
      </w:r>
      <w:bookmarkEnd w:id="27"/>
    </w:p>
    <w:tbl>
      <w:tblPr>
        <w:tblW w:w="952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49"/>
        <w:gridCol w:w="1843"/>
        <w:gridCol w:w="1842"/>
        <w:gridCol w:w="1276"/>
        <w:gridCol w:w="1418"/>
      </w:tblGrid>
      <w:tr w:rsidR="00DC1AC9" w:rsidRPr="00DC1AC9" w:rsidTr="00DC1AC9">
        <w:trPr>
          <w:trHeight w:val="268"/>
          <w:tblHeader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A54866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Informação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Público Alvo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Meio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Frequência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DC1AC9" w:rsidRPr="00DC1AC9" w:rsidRDefault="00DC1AC9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Responsável</w:t>
            </w:r>
          </w:p>
        </w:tc>
      </w:tr>
      <w:tr w:rsidR="00CC04D7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Acompanhamento do cronograma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Todos da equipe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 online</w:t>
            </w:r>
            <w:r w:rsidR="007D38B0">
              <w:rPr>
                <w:color w:val="auto"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C04D7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 w:rsidP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Andamento do desenvolvimento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Andamento dos testes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Equipe de testes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6D0F1C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Reunião</w:t>
            </w:r>
            <w:r w:rsidR="00CC04D7">
              <w:rPr>
                <w:color w:val="auto"/>
                <w:sz w:val="16"/>
                <w:szCs w:val="16"/>
              </w:rPr>
              <w:t xml:space="preserve"> online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CC04D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44AA5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Status </w:t>
            </w:r>
            <w:proofErr w:type="spellStart"/>
            <w:r>
              <w:rPr>
                <w:color w:val="auto"/>
                <w:sz w:val="16"/>
                <w:szCs w:val="16"/>
              </w:rPr>
              <w:t>Report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Cliente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Publicação de relatório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Semanal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A54866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GP</w:t>
            </w:r>
          </w:p>
        </w:tc>
      </w:tr>
      <w:tr w:rsidR="00DC1AC9" w:rsidTr="00DC1AC9">
        <w:trPr>
          <w:trHeight w:val="268"/>
        </w:trPr>
        <w:tc>
          <w:tcPr>
            <w:tcW w:w="314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Auditoria de processo</w:t>
            </w:r>
          </w:p>
        </w:tc>
        <w:tc>
          <w:tcPr>
            <w:tcW w:w="1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186DC2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Equipe de </w:t>
            </w:r>
            <w:r w:rsidR="00FC5E27">
              <w:rPr>
                <w:color w:val="auto"/>
                <w:sz w:val="16"/>
                <w:szCs w:val="16"/>
              </w:rPr>
              <w:t>desenvolvimento</w:t>
            </w:r>
          </w:p>
        </w:tc>
        <w:tc>
          <w:tcPr>
            <w:tcW w:w="18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Analise de processo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DC1AC9" w:rsidRDefault="007D38B0" w:rsidP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Diária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C1AC9" w:rsidRDefault="00FC5E27">
            <w:pPr>
              <w:pStyle w:val="exemplo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Auditor de qualidade</w:t>
            </w:r>
          </w:p>
        </w:tc>
      </w:tr>
    </w:tbl>
    <w:p w:rsidR="00F76223" w:rsidRDefault="00F76223" w:rsidP="00A020A5">
      <w:pPr>
        <w:pStyle w:val="Ttulo2"/>
      </w:pPr>
      <w:bookmarkStart w:id="28" w:name="_Plano_de_Gerenciamento_1"/>
      <w:bookmarkStart w:id="29" w:name="_Toc168242210"/>
      <w:bookmarkStart w:id="30" w:name="_Toc168566053"/>
      <w:bookmarkStart w:id="31" w:name="_Toc379438791"/>
      <w:bookmarkEnd w:id="28"/>
      <w:r>
        <w:t>Plano de Gerenciamento de Riscos</w:t>
      </w:r>
      <w:bookmarkEnd w:id="29"/>
      <w:bookmarkEnd w:id="30"/>
      <w:bookmarkEnd w:id="31"/>
    </w:p>
    <w:p w:rsidR="00F76223" w:rsidRDefault="000124D6">
      <w:bookmarkStart w:id="32" w:name="_Toc168566056"/>
      <w:r>
        <w:t xml:space="preserve">Foram identificados alguns </w:t>
      </w:r>
      <w:r w:rsidR="007A16B2">
        <w:t>riscos através de uma reunião com os seguintes integrantes:</w:t>
      </w:r>
    </w:p>
    <w:p w:rsidR="007A16B2" w:rsidRDefault="007D38B0" w:rsidP="000124D6">
      <w:pPr>
        <w:numPr>
          <w:ilvl w:val="0"/>
          <w:numId w:val="38"/>
        </w:numPr>
      </w:pPr>
      <w:r>
        <w:t xml:space="preserve">Anderson Diego </w:t>
      </w:r>
      <w:proofErr w:type="spellStart"/>
      <w:r>
        <w:t>Kulpa</w:t>
      </w:r>
      <w:proofErr w:type="spellEnd"/>
      <w:r>
        <w:t xml:space="preserve"> </w:t>
      </w:r>
      <w:proofErr w:type="spellStart"/>
      <w:r>
        <w:t>Fachini</w:t>
      </w:r>
      <w:proofErr w:type="spellEnd"/>
    </w:p>
    <w:p w:rsidR="000124D6" w:rsidRDefault="007D38B0" w:rsidP="007A16B2">
      <w:pPr>
        <w:numPr>
          <w:ilvl w:val="0"/>
          <w:numId w:val="38"/>
        </w:numPr>
      </w:pPr>
      <w:r>
        <w:t>Daniel Felipe da Rosa</w:t>
      </w:r>
    </w:p>
    <w:p w:rsidR="000124D6" w:rsidRDefault="007D38B0" w:rsidP="007A16B2">
      <w:pPr>
        <w:numPr>
          <w:ilvl w:val="0"/>
          <w:numId w:val="38"/>
        </w:numPr>
      </w:pPr>
      <w:r>
        <w:t xml:space="preserve">Samuel </w:t>
      </w:r>
      <w:proofErr w:type="spellStart"/>
      <w:r>
        <w:t>Iury</w:t>
      </w:r>
      <w:proofErr w:type="spellEnd"/>
      <w:r>
        <w:t xml:space="preserve"> Deschamps</w:t>
      </w:r>
    </w:p>
    <w:p w:rsidR="007A16B2" w:rsidRDefault="007A16B2" w:rsidP="007A16B2">
      <w:pPr>
        <w:pStyle w:val="Ttulo3"/>
      </w:pPr>
      <w:bookmarkStart w:id="33" w:name="_Toc379438792"/>
      <w:r>
        <w:t>Riscos Identificados</w:t>
      </w:r>
      <w:bookmarkEnd w:id="33"/>
    </w:p>
    <w:tbl>
      <w:tblPr>
        <w:tblW w:w="905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701"/>
        <w:gridCol w:w="635"/>
        <w:gridCol w:w="635"/>
        <w:gridCol w:w="294"/>
        <w:gridCol w:w="3833"/>
      </w:tblGrid>
      <w:tr w:rsidR="000F49A7" w:rsidRPr="000F49A7" w:rsidTr="000F49A7">
        <w:trPr>
          <w:trHeight w:val="315"/>
        </w:trPr>
        <w:tc>
          <w:tcPr>
            <w:tcW w:w="2957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Risco</w:t>
            </w:r>
          </w:p>
        </w:tc>
        <w:tc>
          <w:tcPr>
            <w:tcW w:w="1336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Probabilidade</w:t>
            </w:r>
          </w:p>
        </w:tc>
        <w:tc>
          <w:tcPr>
            <w:tcW w:w="929" w:type="dxa"/>
            <w:gridSpan w:val="2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Impacto</w:t>
            </w:r>
          </w:p>
        </w:tc>
        <w:tc>
          <w:tcPr>
            <w:tcW w:w="3833" w:type="dxa"/>
            <w:shd w:val="clear" w:color="auto" w:fill="000000" w:themeFill="text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Resultado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web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Falta de experiência dos membros da equipe em programação Java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 além do normal e 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da internet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Demora nas implementações. O repositório de todos os artefatos do projeto é online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Mudanças no escopo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Custos com replanejamento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Ausência de algum membro da equipe (doença ou indisponibilidade)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Dificuldade de comunicação devido a distribuição </w:t>
            </w:r>
            <w:r w:rsidRPr="000F49A7">
              <w:rPr>
                <w:rFonts w:ascii="Arial" w:hAnsi="Arial" w:cs="Arial"/>
                <w:sz w:val="20"/>
              </w:rPr>
              <w:br/>
              <w:t>geográfica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Mesma atividade sendo desempenhada por dois ou mais membros da equipe ou atividade não ser feita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Indisponibilidade de infraestrutura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Impedimento da continuidade das atividades do projeto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Indisponibilidade do cliente para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elicitação</w:t>
            </w:r>
            <w:proofErr w:type="spellEnd"/>
            <w:r w:rsidRPr="000F49A7">
              <w:rPr>
                <w:rFonts w:ascii="Arial" w:hAnsi="Arial" w:cs="Arial"/>
                <w:sz w:val="20"/>
              </w:rPr>
              <w:t xml:space="preserve"> e esclarecimentos de requisitos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Decisões tomadas pela equipe do projeto podem não estar alinhadas com a expectativa do cliente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Tarefas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mal-distribuídas</w:t>
            </w:r>
            <w:proofErr w:type="spellEnd"/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Erros de arquitetura de software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lastRenderedPageBreak/>
              <w:t>Problemas de segurança de sistemas. Tentativas de hacker o sistema para burlar as marcações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Usuário frauda as informações e manipula sua própria jornada de trabalho, não sendo obrigado a trabalhar no período estabelecido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Gargalos em atividades chave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Resistência dos usuários que se sentirão menos livres com o controle rigoroso de ponto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Estimativas imprecisas por falta de conhecimento da equipe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Atraso nas entregas</w:t>
            </w:r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Incompatibilidade entre os dados fornecidos pelo equipamento de leitura de ponto e os dados esperados pelo sistema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 xml:space="preserve">Retrabalho com </w:t>
            </w:r>
            <w:proofErr w:type="spellStart"/>
            <w:r w:rsidRPr="000F49A7">
              <w:rPr>
                <w:rFonts w:ascii="Arial" w:hAnsi="Arial" w:cs="Arial"/>
                <w:sz w:val="20"/>
              </w:rPr>
              <w:t>rearquitetura</w:t>
            </w:r>
            <w:proofErr w:type="spellEnd"/>
          </w:p>
        </w:tc>
      </w:tr>
      <w:tr w:rsidR="000F49A7" w:rsidRPr="000F49A7" w:rsidTr="000F49A7">
        <w:trPr>
          <w:trHeight w:val="315"/>
        </w:trPr>
        <w:tc>
          <w:tcPr>
            <w:tcW w:w="3658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Sistema não estar alinhado com o negócio do cliente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Baixo</w:t>
            </w:r>
          </w:p>
        </w:tc>
        <w:tc>
          <w:tcPr>
            <w:tcW w:w="4127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F49A7" w:rsidRPr="000F49A7" w:rsidRDefault="000F49A7" w:rsidP="000F49A7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0F49A7">
              <w:rPr>
                <w:rFonts w:ascii="Arial" w:hAnsi="Arial" w:cs="Arial"/>
                <w:sz w:val="20"/>
              </w:rPr>
              <w:t>Fracasso na implantação e o sistema entrar em desuso, provocando perda de dinheiro</w:t>
            </w:r>
          </w:p>
        </w:tc>
      </w:tr>
      <w:tr w:rsidR="0071026A" w:rsidRPr="0071026A" w:rsidTr="0071026A">
        <w:trPr>
          <w:trHeight w:val="315"/>
        </w:trPr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Desastres naturais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Médio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center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Alto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1026A" w:rsidRPr="0071026A" w:rsidRDefault="0071026A" w:rsidP="0071026A">
            <w:pPr>
              <w:spacing w:before="0" w:after="0"/>
              <w:jc w:val="left"/>
              <w:rPr>
                <w:rFonts w:ascii="Arial" w:hAnsi="Arial" w:cs="Arial"/>
                <w:sz w:val="20"/>
              </w:rPr>
            </w:pPr>
            <w:r w:rsidRPr="0071026A">
              <w:rPr>
                <w:rFonts w:ascii="Arial" w:hAnsi="Arial" w:cs="Arial"/>
                <w:sz w:val="20"/>
              </w:rPr>
              <w:t>Atraso nas entregas</w:t>
            </w:r>
          </w:p>
        </w:tc>
      </w:tr>
    </w:tbl>
    <w:p w:rsidR="007A16B2" w:rsidRDefault="007A16B2" w:rsidP="007A16B2"/>
    <w:p w:rsidR="001C5DE1" w:rsidRDefault="001C5DE1" w:rsidP="007A16B2">
      <w:r>
        <w:t>O detalhamento completo dos riscos pode ser encontrado</w:t>
      </w:r>
      <w:r w:rsidR="007A16B2">
        <w:t xml:space="preserve"> em: </w:t>
      </w:r>
    </w:p>
    <w:p w:rsidR="000F49A7" w:rsidRDefault="001C5DE1" w:rsidP="000F4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...\</w:t>
      </w:r>
      <w:bookmarkStart w:id="34" w:name="_Toc379438793"/>
      <w:proofErr w:type="spellStart"/>
      <w:r w:rsidR="000F49A7" w:rsidRPr="000F49A7">
        <w:t>docs</w:t>
      </w:r>
      <w:proofErr w:type="spellEnd"/>
      <w:r w:rsidR="000F49A7" w:rsidRPr="000F49A7">
        <w:t>\Gerenciamento do Projeto\Documentos Oficiais\Levantamento de Riscos - Controle de Ponto.pdf</w:t>
      </w:r>
      <w:bookmarkEnd w:id="32"/>
      <w:bookmarkEnd w:id="34"/>
    </w:p>
    <w:p w:rsidR="000F49A7" w:rsidRDefault="000F49A7" w:rsidP="000F49A7"/>
    <w:p w:rsidR="000F49A7" w:rsidRDefault="000F49A7" w:rsidP="000F49A7">
      <w:pPr>
        <w:pStyle w:val="Ttulo1"/>
        <w:rPr>
          <w:sz w:val="24"/>
        </w:rPr>
      </w:pPr>
      <w:bookmarkStart w:id="35" w:name="_Toc295309293"/>
      <w:r>
        <w:t>Anexos</w:t>
      </w:r>
      <w:bookmarkEnd w:id="35"/>
    </w:p>
    <w:p w:rsidR="00F76223" w:rsidRPr="000F49A7" w:rsidRDefault="00F76223" w:rsidP="000F49A7">
      <w:pPr>
        <w:ind w:firstLine="720"/>
      </w:pPr>
    </w:p>
    <w:sectPr w:rsidR="00F76223" w:rsidRPr="000F49A7">
      <w:headerReference w:type="default" r:id="rId9"/>
      <w:footerReference w:type="default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4F" w:rsidRDefault="009F0A4F">
      <w:r>
        <w:separator/>
      </w:r>
    </w:p>
  </w:endnote>
  <w:endnote w:type="continuationSeparator" w:id="0">
    <w:p w:rsidR="009F0A4F" w:rsidRDefault="009F0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5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E4525F" w:rsidTr="005110F1">
      <w:trPr>
        <w:cantSplit/>
        <w:trHeight w:val="367"/>
      </w:trPr>
      <w:tc>
        <w:tcPr>
          <w:tcW w:w="3510" w:type="dxa"/>
        </w:tcPr>
        <w:p w:rsidR="00E4525F" w:rsidRDefault="00E4525F">
          <w:pPr>
            <w:pStyle w:val="Rodap"/>
            <w:rPr>
              <w:sz w:val="18"/>
            </w:rPr>
          </w:pPr>
          <w:r>
            <w:rPr>
              <w:sz w:val="18"/>
            </w:rPr>
            <w:t>Plano de Gerenciamento de Projeto</w:t>
          </w:r>
        </w:p>
        <w:p w:rsidR="00E4525F" w:rsidRDefault="00E4525F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E4525F" w:rsidRDefault="00E4525F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:rsidR="00E4525F" w:rsidRDefault="00E4525F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62C7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62C7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E4525F" w:rsidRDefault="00E4525F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E4525F" w:rsidRDefault="00E452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4F" w:rsidRDefault="009F0A4F">
      <w:r>
        <w:separator/>
      </w:r>
    </w:p>
  </w:footnote>
  <w:footnote w:type="continuationSeparator" w:id="0">
    <w:p w:rsidR="009F0A4F" w:rsidRDefault="009F0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9" w:type="dxa"/>
      <w:tblInd w:w="-176" w:type="dxa"/>
      <w:tblLayout w:type="fixed"/>
      <w:tblLook w:val="0000" w:firstRow="0" w:lastRow="0" w:firstColumn="0" w:lastColumn="0" w:noHBand="0" w:noVBand="0"/>
    </w:tblPr>
    <w:tblGrid>
      <w:gridCol w:w="9149"/>
    </w:tblGrid>
    <w:tr w:rsidR="00E4525F" w:rsidTr="000D3DCC"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0037"/>
          </w:tblGrid>
          <w:tr w:rsidR="00E4525F" w:rsidTr="000D3DCC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144"/>
                  <w:gridCol w:w="6830"/>
                </w:tblGrid>
                <w:tr w:rsidR="00E4525F" w:rsidRPr="009A6098" w:rsidTr="000D3DCC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E4525F" w:rsidRPr="009568D9" w:rsidRDefault="00C47FCC" w:rsidP="00F07302">
                      <w:pPr>
                        <w:pStyle w:val="Cabealho"/>
                        <w:ind w:left="-180" w:right="-68"/>
                      </w:pPr>
                      <w:r w:rsidRPr="00744F2D"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E4525F" w:rsidRPr="009A6098" w:rsidRDefault="00E4525F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E4525F" w:rsidRPr="009A6098" w:rsidRDefault="00E4525F" w:rsidP="00F07302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E4525F" w:rsidRDefault="00E4525F" w:rsidP="00F07302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</w:rPr>
                </w:pPr>
              </w:p>
            </w:tc>
          </w:tr>
        </w:tbl>
        <w:p w:rsidR="00E4525F" w:rsidRDefault="00E4525F" w:rsidP="00F07302">
          <w:pPr>
            <w:jc w:val="center"/>
          </w:pPr>
        </w:p>
      </w:tc>
    </w:tr>
  </w:tbl>
  <w:p w:rsidR="00E4525F" w:rsidRDefault="00E4525F" w:rsidP="005110F1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25F" w:rsidRDefault="00E4525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1048D"/>
    <w:multiLevelType w:val="hybridMultilevel"/>
    <w:tmpl w:val="D990066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E28D2"/>
    <w:multiLevelType w:val="hybridMultilevel"/>
    <w:tmpl w:val="6230442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5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6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0855E4"/>
    <w:multiLevelType w:val="hybridMultilevel"/>
    <w:tmpl w:val="AB2E84A6"/>
    <w:lvl w:ilvl="0" w:tplc="EB68A1C6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9D2665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04D5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0C5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F8DC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22B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FC8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AE1A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2ED1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F75147"/>
    <w:multiLevelType w:val="hybridMultilevel"/>
    <w:tmpl w:val="907EB518"/>
    <w:lvl w:ilvl="0" w:tplc="3BBC2DCC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73BEB2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4C68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F8B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6B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D66D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27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A50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824C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EC2F0D"/>
    <w:multiLevelType w:val="hybridMultilevel"/>
    <w:tmpl w:val="739A5D86"/>
    <w:name w:val="WW8Num13"/>
    <w:lvl w:ilvl="0" w:tplc="CC4AE87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6A24599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5F8D9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7CCC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8F22A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5D4D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FBA3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5BF649E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190E873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828DC"/>
    <w:multiLevelType w:val="hybridMultilevel"/>
    <w:tmpl w:val="99FCC97C"/>
    <w:lvl w:ilvl="0" w:tplc="87484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E2683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54D0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84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863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226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24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2E2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3E3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F70506"/>
    <w:multiLevelType w:val="hybridMultilevel"/>
    <w:tmpl w:val="95E4EBA6"/>
    <w:lvl w:ilvl="0" w:tplc="92E8696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DD5C9A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2ED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8B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AC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1449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86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0D8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D4D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FF106A"/>
    <w:multiLevelType w:val="hybridMultilevel"/>
    <w:tmpl w:val="BABC3FB2"/>
    <w:lvl w:ilvl="0" w:tplc="D1EABDB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BA1E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4D2E76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4C02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81428E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ED0AD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190F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6812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08EE1E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70698"/>
    <w:multiLevelType w:val="hybridMultilevel"/>
    <w:tmpl w:val="33107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9"/>
  </w:num>
  <w:num w:numId="5">
    <w:abstractNumId w:val="32"/>
  </w:num>
  <w:num w:numId="6">
    <w:abstractNumId w:val="5"/>
  </w:num>
  <w:num w:numId="7">
    <w:abstractNumId w:val="18"/>
  </w:num>
  <w:num w:numId="8">
    <w:abstractNumId w:val="22"/>
  </w:num>
  <w:num w:numId="9">
    <w:abstractNumId w:val="25"/>
  </w:num>
  <w:num w:numId="10">
    <w:abstractNumId w:val="7"/>
  </w:num>
  <w:num w:numId="11">
    <w:abstractNumId w:val="26"/>
  </w:num>
  <w:num w:numId="12">
    <w:abstractNumId w:val="8"/>
  </w:num>
  <w:num w:numId="13">
    <w:abstractNumId w:val="29"/>
  </w:num>
  <w:num w:numId="14">
    <w:abstractNumId w:val="13"/>
  </w:num>
  <w:num w:numId="15">
    <w:abstractNumId w:val="2"/>
  </w:num>
  <w:num w:numId="16">
    <w:abstractNumId w:val="21"/>
  </w:num>
  <w:num w:numId="17">
    <w:abstractNumId w:val="14"/>
  </w:num>
  <w:num w:numId="18">
    <w:abstractNumId w:val="17"/>
  </w:num>
  <w:num w:numId="19">
    <w:abstractNumId w:val="23"/>
  </w:num>
  <w:num w:numId="20">
    <w:abstractNumId w:val="9"/>
  </w:num>
  <w:num w:numId="21">
    <w:abstractNumId w:val="24"/>
  </w:num>
  <w:num w:numId="22">
    <w:abstractNumId w:val="27"/>
  </w:num>
  <w:num w:numId="23">
    <w:abstractNumId w:val="12"/>
  </w:num>
  <w:num w:numId="24">
    <w:abstractNumId w:val="30"/>
  </w:num>
  <w:num w:numId="25">
    <w:abstractNumId w:val="4"/>
  </w:num>
  <w:num w:numId="26">
    <w:abstractNumId w:val="20"/>
  </w:num>
  <w:num w:numId="27">
    <w:abstractNumId w:val="6"/>
  </w:num>
  <w:num w:numId="28">
    <w:abstractNumId w:val="28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16"/>
  </w:num>
  <w:num w:numId="39">
    <w:abstractNumId w:val="32"/>
  </w:num>
  <w:num w:numId="40">
    <w:abstractNumId w:val="32"/>
  </w:num>
  <w:num w:numId="41">
    <w:abstractNumId w:val="32"/>
  </w:num>
  <w:num w:numId="42">
    <w:abstractNumId w:val="32"/>
  </w:num>
  <w:num w:numId="43">
    <w:abstractNumId w:val="32"/>
  </w:num>
  <w:num w:numId="44">
    <w:abstractNumId w:val="32"/>
  </w:num>
  <w:num w:numId="45">
    <w:abstractNumId w:val="32"/>
  </w:num>
  <w:num w:numId="46">
    <w:abstractNumId w:val="11"/>
  </w:num>
  <w:num w:numId="47">
    <w:abstractNumId w:val="1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D5"/>
    <w:rsid w:val="000124D6"/>
    <w:rsid w:val="0002093A"/>
    <w:rsid w:val="000924F4"/>
    <w:rsid w:val="000B2A01"/>
    <w:rsid w:val="000D3DCC"/>
    <w:rsid w:val="000F49A7"/>
    <w:rsid w:val="00157F07"/>
    <w:rsid w:val="0017387B"/>
    <w:rsid w:val="00186DC2"/>
    <w:rsid w:val="001931C0"/>
    <w:rsid w:val="001A259A"/>
    <w:rsid w:val="001C5DE1"/>
    <w:rsid w:val="00202050"/>
    <w:rsid w:val="0025569C"/>
    <w:rsid w:val="00264C2B"/>
    <w:rsid w:val="002A0305"/>
    <w:rsid w:val="002D27FD"/>
    <w:rsid w:val="002E7BA4"/>
    <w:rsid w:val="00331D72"/>
    <w:rsid w:val="003E54C8"/>
    <w:rsid w:val="003F0910"/>
    <w:rsid w:val="0040392F"/>
    <w:rsid w:val="0041171C"/>
    <w:rsid w:val="004262D3"/>
    <w:rsid w:val="00477885"/>
    <w:rsid w:val="004C5EA2"/>
    <w:rsid w:val="004F1DBE"/>
    <w:rsid w:val="00502131"/>
    <w:rsid w:val="005110F1"/>
    <w:rsid w:val="005316C3"/>
    <w:rsid w:val="00553913"/>
    <w:rsid w:val="0055760E"/>
    <w:rsid w:val="00574541"/>
    <w:rsid w:val="005A38AC"/>
    <w:rsid w:val="005B7FDE"/>
    <w:rsid w:val="005E1F39"/>
    <w:rsid w:val="005E72E6"/>
    <w:rsid w:val="006545D0"/>
    <w:rsid w:val="00657BC9"/>
    <w:rsid w:val="006776FE"/>
    <w:rsid w:val="00677B1F"/>
    <w:rsid w:val="00691511"/>
    <w:rsid w:val="006A334C"/>
    <w:rsid w:val="006D0F1C"/>
    <w:rsid w:val="006D1DC8"/>
    <w:rsid w:val="006F09E5"/>
    <w:rsid w:val="0071026A"/>
    <w:rsid w:val="00744AA5"/>
    <w:rsid w:val="00753868"/>
    <w:rsid w:val="007853BE"/>
    <w:rsid w:val="0078709A"/>
    <w:rsid w:val="007A16B2"/>
    <w:rsid w:val="007D38B0"/>
    <w:rsid w:val="007D6E3B"/>
    <w:rsid w:val="00832682"/>
    <w:rsid w:val="00841C00"/>
    <w:rsid w:val="00847F97"/>
    <w:rsid w:val="008601ED"/>
    <w:rsid w:val="008A721F"/>
    <w:rsid w:val="008B76BF"/>
    <w:rsid w:val="008E4163"/>
    <w:rsid w:val="008F6B07"/>
    <w:rsid w:val="009028E1"/>
    <w:rsid w:val="0090559B"/>
    <w:rsid w:val="00907CA0"/>
    <w:rsid w:val="00917E1E"/>
    <w:rsid w:val="0092305A"/>
    <w:rsid w:val="009528C4"/>
    <w:rsid w:val="00967A8E"/>
    <w:rsid w:val="009741C5"/>
    <w:rsid w:val="009969C5"/>
    <w:rsid w:val="009D313C"/>
    <w:rsid w:val="009E6AA2"/>
    <w:rsid w:val="009F0A4F"/>
    <w:rsid w:val="00A00623"/>
    <w:rsid w:val="00A01FEA"/>
    <w:rsid w:val="00A020A5"/>
    <w:rsid w:val="00A20EE3"/>
    <w:rsid w:val="00A54866"/>
    <w:rsid w:val="00A90013"/>
    <w:rsid w:val="00AB485F"/>
    <w:rsid w:val="00AF7D04"/>
    <w:rsid w:val="00B219D8"/>
    <w:rsid w:val="00B34B2B"/>
    <w:rsid w:val="00B62C71"/>
    <w:rsid w:val="00B90753"/>
    <w:rsid w:val="00BF33CD"/>
    <w:rsid w:val="00C47FCC"/>
    <w:rsid w:val="00CB6E97"/>
    <w:rsid w:val="00CC04D7"/>
    <w:rsid w:val="00CD1E3D"/>
    <w:rsid w:val="00CE1CD5"/>
    <w:rsid w:val="00CE7AF1"/>
    <w:rsid w:val="00CF58B4"/>
    <w:rsid w:val="00D5569C"/>
    <w:rsid w:val="00DC1AC9"/>
    <w:rsid w:val="00DC2180"/>
    <w:rsid w:val="00DC228D"/>
    <w:rsid w:val="00DC496B"/>
    <w:rsid w:val="00DC6E9D"/>
    <w:rsid w:val="00E133FA"/>
    <w:rsid w:val="00E15C76"/>
    <w:rsid w:val="00E31DBD"/>
    <w:rsid w:val="00E36D4B"/>
    <w:rsid w:val="00E4525F"/>
    <w:rsid w:val="00E5638C"/>
    <w:rsid w:val="00EB295A"/>
    <w:rsid w:val="00EB2AAE"/>
    <w:rsid w:val="00EC3D5E"/>
    <w:rsid w:val="00EF3CDB"/>
    <w:rsid w:val="00F07302"/>
    <w:rsid w:val="00F26E62"/>
    <w:rsid w:val="00F401F3"/>
    <w:rsid w:val="00F55B35"/>
    <w:rsid w:val="00F76223"/>
    <w:rsid w:val="00F87263"/>
    <w:rsid w:val="00FC5E27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587038-7CAE-4BD1-A37A-5452E546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Char Char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tabs>
        <w:tab w:val="num" w:pos="360"/>
      </w:tabs>
      <w:suppressAutoHyphens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Qualidade.dot</Template>
  <TotalTime>580</TotalTime>
  <Pages>9</Pages>
  <Words>1998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12763</CharactersWithSpaces>
  <SharedDoc>false</SharedDoc>
  <HLinks>
    <vt:vector size="138" baseType="variant"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_Toc379438793</vt:lpwstr>
      </vt:variant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_Toc379438792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_Toc379438791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_Toc379438790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_Toc379438789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_Toc379438788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_Toc379438787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_Toc379438786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_Toc379438785</vt:lpwstr>
      </vt:variant>
      <vt:variant>
        <vt:i4>1310782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_Toc379438784</vt:lpwstr>
      </vt:variant>
      <vt:variant>
        <vt:i4>1310782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_Toc379438783</vt:lpwstr>
      </vt:variant>
      <vt:variant>
        <vt:i4>1310782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_Toc379438782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_Toc379438781</vt:lpwstr>
      </vt:variant>
      <vt:variant>
        <vt:i4>1310782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_Toc379438780</vt:lpwstr>
      </vt:variant>
      <vt:variant>
        <vt:i4>1769534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_Toc379438779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_Toc379438778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_Toc379438777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_Toc379438776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_Toc379438775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_Toc379438774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_Toc379438773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_Toc379438772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_Toc379438771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subject/>
  <dc:creator>CS - Component Solutions</dc:creator>
  <cp:keywords/>
  <cp:lastModifiedBy>Daniel.Rosa</cp:lastModifiedBy>
  <cp:revision>24</cp:revision>
  <cp:lastPrinted>2014-06-08T19:45:00Z</cp:lastPrinted>
  <dcterms:created xsi:type="dcterms:W3CDTF">2014-06-03T16:12:00Z</dcterms:created>
  <dcterms:modified xsi:type="dcterms:W3CDTF">2014-06-08T19:45:00Z</dcterms:modified>
</cp:coreProperties>
</file>